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D20B" w14:textId="77777777" w:rsidR="002E72AE" w:rsidRDefault="00BB1AB9">
      <w:pPr>
        <w:pStyle w:val="Title"/>
      </w:pPr>
      <w:r>
        <w:t>Habitat Use versus Availability by Juvenile Chinook Salmon in Winter Months, Lemhi River</w:t>
      </w:r>
    </w:p>
    <w:p w14:paraId="1B4BD20C" w14:textId="77777777" w:rsidR="002E72AE" w:rsidRDefault="00BB1AB9">
      <w:pPr>
        <w:pStyle w:val="Author"/>
      </w:pPr>
      <w:r>
        <w:t>Tulley Mackey</w:t>
      </w:r>
      <w:r>
        <w:rPr>
          <w:vertAlign w:val="superscript"/>
        </w:rPr>
        <w:t>1,✉</w:t>
      </w:r>
      <w:r>
        <w:t>, Kevin E. See</w:t>
      </w:r>
      <w:r>
        <w:rPr>
          <w:vertAlign w:val="superscript"/>
        </w:rPr>
        <w:t>2</w:t>
      </w:r>
      <w:r>
        <w:t>, Nick Porter</w:t>
      </w:r>
      <w:r>
        <w:rPr>
          <w:vertAlign w:val="superscript"/>
        </w:rPr>
        <w:t>3,✉</w:t>
      </w:r>
      <w:r>
        <w:t>, Mike Hall</w:t>
      </w:r>
      <w:r>
        <w:rPr>
          <w:vertAlign w:val="superscript"/>
        </w:rPr>
        <w:t>3</w:t>
      </w:r>
      <w:r>
        <w:t>, Richie Carmichael</w:t>
      </w:r>
      <w:r>
        <w:rPr>
          <w:vertAlign w:val="superscript"/>
        </w:rPr>
        <w:t>3</w:t>
      </w:r>
      <w:r>
        <w:t>, and Michael W. Ackerman</w:t>
      </w:r>
      <w:r>
        <w:rPr>
          <w:vertAlign w:val="superscript"/>
        </w:rPr>
        <w:t>4,✉</w:t>
      </w:r>
    </w:p>
    <w:p w14:paraId="1B4BD20D" w14:textId="77777777" w:rsidR="002E72AE" w:rsidRDefault="00BB1AB9">
      <w:pPr>
        <w:pStyle w:val="Date"/>
      </w:pPr>
      <w:r>
        <w:t>21 June, 2022</w:t>
      </w:r>
    </w:p>
    <w:p w14:paraId="1B4BD20E" w14:textId="77777777" w:rsidR="002E72AE" w:rsidRDefault="00BB1AB9">
      <w:pPr>
        <w:pStyle w:val="FirstParagraph"/>
      </w:pPr>
      <w:r>
        <w:rPr>
          <w:vertAlign w:val="superscript"/>
        </w:rPr>
        <w:t>1</w:t>
      </w:r>
      <w:r>
        <w:t xml:space="preserve"> </w:t>
      </w:r>
      <w:r>
        <w:t>Mount Hood Environmental, 1009 South Daisy Street, Salmon, Idaho, 83467, USA</w:t>
      </w:r>
      <w:r>
        <w:br/>
      </w:r>
      <w:r>
        <w:rPr>
          <w:vertAlign w:val="superscript"/>
        </w:rPr>
        <w:t>2</w:t>
      </w:r>
      <w:r>
        <w:t xml:space="preserve"> Washington Department of Fish and Wildife, Fish Program, Science Division, 1111 Washington Street NE, Olympia, Washington, 98501, USA</w:t>
      </w:r>
      <w:r>
        <w:br/>
      </w:r>
      <w:r>
        <w:rPr>
          <w:vertAlign w:val="superscript"/>
        </w:rPr>
        <w:t>3</w:t>
      </w:r>
      <w:r>
        <w:t xml:space="preserve"> Biomark, Inc., 705 South 8th Street, Bois</w:t>
      </w:r>
      <w:r>
        <w:t>e, Idaho, 83702, USA</w:t>
      </w:r>
      <w:r>
        <w:br/>
      </w:r>
      <w:r>
        <w:rPr>
          <w:vertAlign w:val="superscript"/>
        </w:rPr>
        <w:t>4</w:t>
      </w:r>
      <w:r>
        <w:t xml:space="preserve"> Mount Hood Environmental, PO Box 4282, McCall, Idaho, 83638, USA</w:t>
      </w:r>
    </w:p>
    <w:p w14:paraId="1B4BD20F" w14:textId="77777777" w:rsidR="002E72AE" w:rsidRDefault="00BB1AB9">
      <w:pPr>
        <w:pStyle w:val="BodyText"/>
      </w:pPr>
      <w:r>
        <w:rPr>
          <w:vertAlign w:val="superscript"/>
        </w:rPr>
        <w:t>✉</w:t>
      </w:r>
      <w:r>
        <w:t xml:space="preserve"> Correspondence: </w:t>
      </w:r>
      <w:hyperlink r:id="rId7">
        <w:r>
          <w:rPr>
            <w:rStyle w:val="Hyperlink"/>
          </w:rPr>
          <w:t>Tulley Mackey &lt;</w:t>
        </w:r>
        <w:hyperlink r:id="rId8">
          <w:r>
            <w:rPr>
              <w:rStyle w:val="Hyperlink"/>
            </w:rPr>
            <w:t>tulley.</w:t>
          </w:r>
          <w:r>
            <w:rPr>
              <w:rStyle w:val="Hyperlink"/>
            </w:rPr>
            <w:t>mackey@mthoodenvironmental.com</w:t>
          </w:r>
        </w:hyperlink>
        <w:r>
          <w:rPr>
            <w:rStyle w:val="Hyperlink"/>
          </w:rPr>
          <w:t>&gt;</w:t>
        </w:r>
      </w:hyperlink>
      <w:r>
        <w:t xml:space="preserve">, </w:t>
      </w:r>
      <w:hyperlink r:id="rId9">
        <w:r>
          <w:rPr>
            <w:rStyle w:val="Hyperlink"/>
          </w:rPr>
          <w:t>Nick Porter &lt;</w:t>
        </w:r>
        <w:hyperlink r:id="rId10">
          <w:r>
            <w:rPr>
              <w:rStyle w:val="Hyperlink"/>
            </w:rPr>
            <w:t>Nicholas.Porter@merck.com</w:t>
          </w:r>
        </w:hyperlink>
        <w:r>
          <w:rPr>
            <w:rStyle w:val="Hyperlink"/>
          </w:rPr>
          <w:t>&gt;</w:t>
        </w:r>
      </w:hyperlink>
      <w:r>
        <w:t xml:space="preserve">, </w:t>
      </w:r>
      <w:hyperlink r:id="rId11">
        <w:r>
          <w:rPr>
            <w:rStyle w:val="Hyperlink"/>
          </w:rPr>
          <w:t>Michael W. Ack</w:t>
        </w:r>
        <w:r>
          <w:rPr>
            <w:rStyle w:val="Hyperlink"/>
          </w:rPr>
          <w:t>erman &lt;</w:t>
        </w:r>
        <w:hyperlink r:id="rId12">
          <w:r>
            <w:rPr>
              <w:rStyle w:val="Hyperlink"/>
            </w:rPr>
            <w:t>mike.ackerman@mthoodenvironmental.com</w:t>
          </w:r>
        </w:hyperlink>
        <w:r>
          <w:rPr>
            <w:rStyle w:val="Hyperlink"/>
          </w:rPr>
          <w:t>&gt;</w:t>
        </w:r>
      </w:hyperlink>
    </w:p>
    <w:p w14:paraId="1B4BD210" w14:textId="77777777" w:rsidR="002E72AE" w:rsidRDefault="00BB1AB9">
      <w:pPr>
        <w:pStyle w:val="Heading1"/>
      </w:pPr>
      <w:bookmarkStart w:id="0" w:name="background"/>
      <w:r>
        <w:t>Background</w:t>
      </w:r>
    </w:p>
    <w:p w14:paraId="1B4BD211" w14:textId="77777777" w:rsidR="002E72AE" w:rsidRDefault="00BB1AB9">
      <w:pPr>
        <w:pStyle w:val="FirstParagraph"/>
      </w:pPr>
      <w:commentRangeStart w:id="1"/>
      <w:r>
        <w:t xml:space="preserve">Degradation of tributary habitat has been implicated as a major factor contributing to declines of Pacific salmon </w:t>
      </w:r>
      <w:r>
        <w:rPr>
          <w:i/>
          <w:iCs/>
        </w:rPr>
        <w:t>Oncorhynchus</w:t>
      </w:r>
      <w:r>
        <w:t xml:space="preserve"> spp. Tri</w:t>
      </w:r>
      <w:r>
        <w:t xml:space="preserve">butary habitat rehabilitation actions are necessary towards stemming population declines. </w:t>
      </w:r>
      <w:commentRangeEnd w:id="1"/>
      <w:r w:rsidR="00C92336">
        <w:rPr>
          <w:rStyle w:val="CommentReference"/>
        </w:rPr>
        <w:commentReference w:id="1"/>
      </w:r>
      <w:r>
        <w:t>However, habitat use and preference for juvenile salmonids to inform those rehabilitation actions, particularly during winter months, are not well documented.</w:t>
      </w:r>
    </w:p>
    <w:p w14:paraId="1B4BD212" w14:textId="055A0CF4" w:rsidR="002E72AE" w:rsidRDefault="00BB1AB9">
      <w:pPr>
        <w:pStyle w:val="BodyText"/>
      </w:pPr>
      <w:r>
        <w:lastRenderedPageBreak/>
        <w:t>Habitat</w:t>
      </w:r>
      <w:r>
        <w:t xml:space="preserve"> requirements for fish include physical and biological components necessary to complete life histories and ensure population viability (Rosenfeld 2003; Newcomb et al. 2007). Habitat availability can be defined as the accessibility of such components by a f</w:t>
      </w:r>
      <w:r>
        <w:t>ish (Johnson 1980). Alternatively, habitat use is the way a fish exploits the physical and biological resources available to them (Favrot et al. 2018). Habitat suitability measures a specific available habitat’s capacity to support a fish, the most suitabl</w:t>
      </w:r>
      <w:r>
        <w:t>e habitats being optimal (Bovee 1986). Available habitats can be hierarchically characterized by a spectrum ranging from least suitable (i.e., avoided) to most suitable (i.e., optimal). Habitat selection is determined when a fish chooses a physical or biol</w:t>
      </w:r>
      <w:r>
        <w:t>ogical component from a spectrum of available habitats (Johnson 1980). If habitat use is proportionally equivalent to habitat availability (i.e., no preference), then habitat use is considered random. However, when a fish selects for a specific physical or</w:t>
      </w:r>
      <w:r>
        <w:t xml:space="preserve"> biological component given </w:t>
      </w:r>
      <w:del w:id="2" w:author="See, Kevin (DFW)" w:date="2022-06-30T14:46:00Z">
        <w:r w:rsidDel="004C1565">
          <w:delText>equal available habitat</w:delText>
        </w:r>
      </w:del>
      <w:ins w:id="3" w:author="See, Kevin (DFW)" w:date="2022-06-30T14:46:00Z">
        <w:r w:rsidR="004C1565">
          <w:t>that multiple habitat</w:t>
        </w:r>
        <w:r w:rsidR="0078234B">
          <w:t xml:space="preserve"> types</w:t>
        </w:r>
        <w:r w:rsidR="004C1565">
          <w:t xml:space="preserve"> are available</w:t>
        </w:r>
      </w:ins>
      <w:r>
        <w:t>, this is considered preferred habitat (e.g., laboratory experiment: Johnson (1980)). Critical habitat provides components essential to sensitive life stages (e.g., early life history: Pitlo (1989), Newcom</w:t>
      </w:r>
      <w:r>
        <w:t xml:space="preserve">b et al. (2007)). Winter habitat is thought be critical because of specific biological conditions required by fish for maintenance of body condition and survival during this time period (Favrot et al. 2018). However, due to extreme environs (e.g., surface </w:t>
      </w:r>
      <w:r>
        <w:t>ice), little research has characterized winter microhabitat use and suitability empirically for Pacific salmon juveniles (Huusko et al. 2007).</w:t>
      </w:r>
    </w:p>
    <w:p w14:paraId="1B4BD213" w14:textId="77777777" w:rsidR="002E72AE" w:rsidRDefault="00BB1AB9">
      <w:pPr>
        <w:pStyle w:val="Heading2"/>
      </w:pPr>
      <w:bookmarkStart w:id="4" w:name="objectives"/>
      <w:r>
        <w:t>Objectives</w:t>
      </w:r>
    </w:p>
    <w:p w14:paraId="1B4BD214" w14:textId="611C627C" w:rsidR="002E72AE" w:rsidRDefault="00BB1AB9">
      <w:pPr>
        <w:pStyle w:val="FirstParagraph"/>
      </w:pPr>
      <w:r>
        <w:t>The goal of this study was to characterize microhabitat use and preference for juvenile Chinook salmon</w:t>
      </w:r>
      <w:r>
        <w:t xml:space="preserve"> </w:t>
      </w:r>
      <w:r>
        <w:rPr>
          <w:i/>
          <w:iCs/>
        </w:rPr>
        <w:t>O. tshawytscha</w:t>
      </w:r>
      <w:r>
        <w:t xml:space="preserve"> in the lower Lemhi River during winter months. Habitat availability and </w:t>
      </w:r>
      <w:r>
        <w:lastRenderedPageBreak/>
        <w:t>use data were collected in the lower Lemhi River using methods similar to those described by Favrot et al. (2018)</w:t>
      </w:r>
      <w:ins w:id="5" w:author="See, Kevin (DFW)" w:date="2022-06-30T16:13:00Z">
        <w:r w:rsidR="00676F3D">
          <w:t>, which were</w:t>
        </w:r>
      </w:ins>
      <w:r>
        <w:t xml:space="preserve"> previously implemented in Catherine Creek, Oregon. We </w:t>
      </w:r>
      <w:r>
        <w:t>used similar habitat availability and use data to describe habitat selection and preference of juvenile Chinook salmon overwintering in the lower Lemhi River, which can in turn be used to inform target habitat conditions to be used in habitat restoration p</w:t>
      </w:r>
      <w:r>
        <w:t>lanning and designs.</w:t>
      </w:r>
    </w:p>
    <w:p w14:paraId="1B4BD215" w14:textId="77777777" w:rsidR="002E72AE" w:rsidRDefault="00BB1AB9">
      <w:pPr>
        <w:pStyle w:val="Heading1"/>
      </w:pPr>
      <w:bookmarkStart w:id="6" w:name="methods"/>
      <w:bookmarkEnd w:id="0"/>
      <w:bookmarkEnd w:id="4"/>
      <w:r>
        <w:t>Methods</w:t>
      </w:r>
    </w:p>
    <w:p w14:paraId="1B4BD216" w14:textId="77777777" w:rsidR="002E72AE" w:rsidRDefault="00BB1AB9">
      <w:pPr>
        <w:pStyle w:val="Heading2"/>
      </w:pPr>
      <w:bookmarkStart w:id="7" w:name="habitat-availability"/>
      <w:r>
        <w:t>Habitat Availability</w:t>
      </w:r>
    </w:p>
    <w:p w14:paraId="1B4BD217" w14:textId="20FF2FA6" w:rsidR="002E72AE" w:rsidRDefault="00BB1AB9">
      <w:pPr>
        <w:pStyle w:val="FirstParagraph"/>
      </w:pPr>
      <w:r>
        <w:t>Microhabitat availability data were collected in the lower Lemhi River using line-transect survey techniques similar to those described by Favrot et al. (2018). Line-transect techniques can minimize measure</w:t>
      </w:r>
      <w:r>
        <w:t>ment error and are more repeatable than visual techniques (McMahon et al. 1996; Stanfield and Jones 1998). Microhabitat availability data were collected during base-flow conditions in August 2019 and variables measured at each transect point corresponded t</w:t>
      </w:r>
      <w:r>
        <w:t xml:space="preserve">o microhabitat use variables (described below). Points were placed </w:t>
      </w:r>
      <w:del w:id="8" w:author="See, Kevin (DFW)" w:date="2022-06-30T16:13:00Z">
        <w:r w:rsidDel="000E7919">
          <w:delText>each 1 m</w:delText>
        </w:r>
      </w:del>
      <w:ins w:id="9" w:author="See, Kevin (DFW)" w:date="2022-06-30T16:14:00Z">
        <w:r w:rsidR="00EB3D57">
          <w:t>every meter</w:t>
        </w:r>
      </w:ins>
      <w:r>
        <w:t xml:space="preserve"> along a linear network of the lower Lemhi River from its confluence with Hayden Creek downstream to its confluence with the Salmon River, resulting in 53,119 points in total. Each </w:t>
      </w:r>
      <w:r>
        <w:t xml:space="preserve">point was then categorized as occurring within a low, medium, or high sinuosity reach (calculated at the 500m reach scale) of the </w:t>
      </w:r>
      <w:commentRangeStart w:id="10"/>
      <w:r>
        <w:t xml:space="preserve">lower Lemhi River </w:t>
      </w:r>
      <w:commentRangeEnd w:id="10"/>
      <w:r w:rsidR="00827D99">
        <w:rPr>
          <w:rStyle w:val="CommentReference"/>
        </w:rPr>
        <w:commentReference w:id="10"/>
      </w:r>
      <w:r>
        <w:t>(Table 1).</w:t>
      </w:r>
    </w:p>
    <w:p w14:paraId="1B4BD218" w14:textId="77777777" w:rsidR="002E72AE" w:rsidRDefault="00BB1AB9">
      <w:pPr>
        <w:pStyle w:val="BodyText"/>
      </w:pPr>
      <w:r>
        <w:t>Table 1: The number of points within each sinousity category including the minimum and maximum si</w:t>
      </w:r>
      <w:r>
        <w:t>nuosity values for reach category.</w:t>
      </w:r>
    </w:p>
    <w:p w14:paraId="1B4BD219" w14:textId="77777777" w:rsidR="002E72AE" w:rsidRDefault="00BB1AB9">
      <w:pPr>
        <w:pStyle w:val="BodyText"/>
      </w:pPr>
      <w:r>
        <w:t>Category</w:t>
      </w:r>
    </w:p>
    <w:p w14:paraId="1B4BD21A" w14:textId="77777777" w:rsidR="002E72AE" w:rsidRDefault="00BB1AB9">
      <w:pPr>
        <w:pStyle w:val="BodyText"/>
      </w:pPr>
      <w:r>
        <w:lastRenderedPageBreak/>
        <w:t>Minimum</w:t>
      </w:r>
    </w:p>
    <w:p w14:paraId="1B4BD21B" w14:textId="77777777" w:rsidR="002E72AE" w:rsidRDefault="00BB1AB9">
      <w:pPr>
        <w:pStyle w:val="BodyText"/>
      </w:pPr>
      <w:r>
        <w:t>Maximum</w:t>
      </w:r>
    </w:p>
    <w:p w14:paraId="1B4BD21C" w14:textId="77777777" w:rsidR="002E72AE" w:rsidRDefault="00BB1AB9">
      <w:pPr>
        <w:pStyle w:val="BodyText"/>
      </w:pPr>
      <w:r>
        <w:t>Length (m)</w:t>
      </w:r>
    </w:p>
    <w:p w14:paraId="1B4BD21D" w14:textId="77777777" w:rsidR="002E72AE" w:rsidRDefault="00BB1AB9">
      <w:pPr>
        <w:pStyle w:val="BodyText"/>
      </w:pPr>
      <w:r>
        <w:t>Low</w:t>
      </w:r>
    </w:p>
    <w:p w14:paraId="1B4BD21E" w14:textId="77777777" w:rsidR="002E72AE" w:rsidRDefault="00BB1AB9">
      <w:pPr>
        <w:pStyle w:val="BodyText"/>
      </w:pPr>
      <w:r>
        <w:t>1.003</w:t>
      </w:r>
    </w:p>
    <w:p w14:paraId="1B4BD21F" w14:textId="77777777" w:rsidR="002E72AE" w:rsidRDefault="00BB1AB9">
      <w:pPr>
        <w:pStyle w:val="BodyText"/>
      </w:pPr>
      <w:r>
        <w:t>1.118</w:t>
      </w:r>
    </w:p>
    <w:p w14:paraId="1B4BD220" w14:textId="77777777" w:rsidR="002E72AE" w:rsidRDefault="00BB1AB9">
      <w:pPr>
        <w:pStyle w:val="BodyText"/>
      </w:pPr>
      <w:r>
        <w:t>23,616</w:t>
      </w:r>
    </w:p>
    <w:p w14:paraId="1B4BD221" w14:textId="77777777" w:rsidR="002E72AE" w:rsidRDefault="00BB1AB9">
      <w:pPr>
        <w:pStyle w:val="BodyText"/>
      </w:pPr>
      <w:r>
        <w:t>Med</w:t>
      </w:r>
    </w:p>
    <w:p w14:paraId="1B4BD222" w14:textId="77777777" w:rsidR="002E72AE" w:rsidRDefault="00BB1AB9">
      <w:pPr>
        <w:pStyle w:val="BodyText"/>
      </w:pPr>
      <w:r>
        <w:t>1.118</w:t>
      </w:r>
    </w:p>
    <w:p w14:paraId="1B4BD223" w14:textId="77777777" w:rsidR="002E72AE" w:rsidRDefault="00BB1AB9">
      <w:pPr>
        <w:pStyle w:val="BodyText"/>
      </w:pPr>
      <w:r>
        <w:t>1.277</w:t>
      </w:r>
    </w:p>
    <w:p w14:paraId="1B4BD224" w14:textId="77777777" w:rsidR="002E72AE" w:rsidRDefault="00BB1AB9">
      <w:pPr>
        <w:pStyle w:val="BodyText"/>
      </w:pPr>
      <w:r>
        <w:t>22,179</w:t>
      </w:r>
    </w:p>
    <w:p w14:paraId="1B4BD225" w14:textId="77777777" w:rsidR="002E72AE" w:rsidRDefault="00BB1AB9">
      <w:pPr>
        <w:pStyle w:val="BodyText"/>
      </w:pPr>
      <w:r>
        <w:t>High</w:t>
      </w:r>
    </w:p>
    <w:p w14:paraId="1B4BD226" w14:textId="77777777" w:rsidR="002E72AE" w:rsidRDefault="00BB1AB9">
      <w:pPr>
        <w:pStyle w:val="BodyText"/>
      </w:pPr>
      <w:r>
        <w:t>1.278</w:t>
      </w:r>
    </w:p>
    <w:p w14:paraId="1B4BD227" w14:textId="77777777" w:rsidR="002E72AE" w:rsidRDefault="00BB1AB9">
      <w:pPr>
        <w:pStyle w:val="BodyText"/>
      </w:pPr>
      <w:r>
        <w:t>1.815</w:t>
      </w:r>
    </w:p>
    <w:p w14:paraId="1B4BD228" w14:textId="77777777" w:rsidR="002E72AE" w:rsidRDefault="00BB1AB9">
      <w:pPr>
        <w:pStyle w:val="BodyText"/>
      </w:pPr>
      <w:r>
        <w:t>7,324</w:t>
      </w:r>
    </w:p>
    <w:p w14:paraId="1B4BD229" w14:textId="681AE3DA" w:rsidR="002E72AE" w:rsidRDefault="00BB1AB9">
      <w:pPr>
        <w:pStyle w:val="BodyText"/>
      </w:pPr>
      <w:r>
        <w:t xml:space="preserve">We then randomly sampled an approximately equal number of points within each sinuosity category (Table 2) and transects were placed at a right angle to the flow at each of the sampled points. At each transect, we then started at the wetted width midpoint </w:t>
      </w:r>
      <w:del w:id="11" w:author="See, Kevin (DFW)" w:date="2022-06-30T16:17:00Z">
        <w:r w:rsidDel="000B13D1">
          <w:delText>(</w:delText>
        </w:r>
        <w:r w:rsidDel="000B13D1">
          <w:rPr>
            <w:rStyle w:val="VerbatimChar"/>
          </w:rPr>
          <w:delText>xs_point_number = 0</w:delText>
        </w:r>
        <w:r w:rsidDel="000B13D1">
          <w:delText>)</w:delText>
        </w:r>
      </w:del>
      <w:r>
        <w:t xml:space="preserve"> </w:t>
      </w:r>
      <w:r>
        <w:t xml:space="preserve">of the river and sampled every </w:t>
      </w:r>
      <w:del w:id="12" w:author="See, Kevin (DFW)" w:date="2022-06-30T16:15:00Z">
        <w:r w:rsidDel="00D710DF">
          <w:delText xml:space="preserve">1m </w:delText>
        </w:r>
      </w:del>
      <w:ins w:id="13" w:author="See, Kevin (DFW)" w:date="2022-06-30T16:15:00Z">
        <w:r w:rsidR="00D710DF">
          <w:t>meter</w:t>
        </w:r>
        <w:r w:rsidR="00D710DF">
          <w:t xml:space="preserve"> </w:t>
        </w:r>
      </w:ins>
      <w:r>
        <w:t xml:space="preserve">to river right and river left (facing downstream), </w:t>
      </w:r>
      <w:r>
        <w:lastRenderedPageBreak/>
        <w:t xml:space="preserve">including the midpoint, to the wetted margin. </w:t>
      </w:r>
      <w:ins w:id="14" w:author="See, Kevin (DFW)" w:date="2022-06-30T16:17:00Z">
        <w:r w:rsidR="00556FEF">
          <w:t>T</w:t>
        </w:r>
        <w:r w:rsidR="00556FEF">
          <w:t>he midpoint was designated as the zero point</w:t>
        </w:r>
        <w:r w:rsidR="00556FEF">
          <w:t>, p</w:t>
        </w:r>
      </w:ins>
      <w:del w:id="15" w:author="See, Kevin (DFW)" w:date="2022-06-30T16:17:00Z">
        <w:r w:rsidDel="00556FEF">
          <w:delText>P</w:delText>
        </w:r>
      </w:del>
      <w:r>
        <w:t>oints to river right wer</w:t>
      </w:r>
      <w:r>
        <w:t>e designated positive (+) and points towards river left were designated negativ</w:t>
      </w:r>
      <w:r>
        <w:t>e (-)</w:t>
      </w:r>
      <w:del w:id="16" w:author="See, Kevin (DFW)" w:date="2022-06-30T16:18:00Z">
        <w:r w:rsidDel="00556FEF">
          <w:delText xml:space="preserve"> </w:delText>
        </w:r>
      </w:del>
      <w:ins w:id="17" w:author="See, Kevin (DFW)" w:date="2022-06-30T16:16:00Z">
        <w:r w:rsidR="000B13D1">
          <w:t xml:space="preserve">. </w:t>
        </w:r>
      </w:ins>
      <w:del w:id="18" w:author="See, Kevin (DFW)" w:date="2022-06-30T16:16:00Z">
        <w:r w:rsidDel="000B13D1">
          <w:delText xml:space="preserve">and </w:delText>
        </w:r>
      </w:del>
      <w:del w:id="19" w:author="See, Kevin (DFW)" w:date="2022-06-30T16:17:00Z">
        <w:r w:rsidDel="000B13D1">
          <w:delText xml:space="preserve">habitat </w:delText>
        </w:r>
      </w:del>
      <w:ins w:id="20" w:author="See, Kevin (DFW)" w:date="2022-06-30T16:17:00Z">
        <w:r w:rsidR="000B13D1">
          <w:t>H</w:t>
        </w:r>
        <w:r w:rsidR="000B13D1">
          <w:t xml:space="preserve">abitat </w:t>
        </w:r>
      </w:ins>
      <w:r>
        <w:t>availability measurements were taken at each point</w:t>
      </w:r>
      <w:del w:id="21" w:author="See, Kevin (DFW)" w:date="2022-06-30T16:18:00Z">
        <w:r w:rsidDel="00AD6689">
          <w:delText>. Habitat availability measurements</w:delText>
        </w:r>
      </w:del>
      <w:ins w:id="22" w:author="See, Kevin (DFW)" w:date="2022-06-30T16:18:00Z">
        <w:r w:rsidR="00AD6689">
          <w:t xml:space="preserve"> and</w:t>
        </w:r>
      </w:ins>
      <w:r>
        <w:t xml:space="preserve"> described </w:t>
      </w:r>
      <w:commentRangeStart w:id="23"/>
      <w:r>
        <w:t>channel unit type, bank condition, dominant substrate, availability of substrate concealment, presence of adjacent side channels, dominant cov</w:t>
      </w:r>
      <w:r>
        <w:t>er type, and distance to cover</w:t>
      </w:r>
      <w:commentRangeEnd w:id="23"/>
      <w:r w:rsidR="00AF666A">
        <w:rPr>
          <w:rStyle w:val="CommentReference"/>
        </w:rPr>
        <w:commentReference w:id="23"/>
      </w:r>
      <w:r>
        <w:t xml:space="preserve">. In addition, depth and velocity estimates for each point were available from </w:t>
      </w:r>
      <w:commentRangeStart w:id="24"/>
      <w:r>
        <w:t xml:space="preserve">LiDAR-derived 2D numerical models. </w:t>
      </w:r>
      <w:commentRangeEnd w:id="24"/>
      <w:r w:rsidR="00A67301">
        <w:rPr>
          <w:rStyle w:val="CommentReference"/>
        </w:rPr>
        <w:commentReference w:id="24"/>
      </w:r>
      <w:r>
        <w:t>In total, habitat measurements were collected from 173 transects and 2,012 points, resulting in an average of 11</w:t>
      </w:r>
      <w:r>
        <w:t>.6 points per transect.</w:t>
      </w:r>
    </w:p>
    <w:p w14:paraId="1B4BD22A" w14:textId="77777777" w:rsidR="002E72AE" w:rsidRDefault="00BB1AB9">
      <w:pPr>
        <w:pStyle w:val="BodyText"/>
      </w:pPr>
      <w:r>
        <w:t>Table 2: The number of points within each sinousity category including the minimum and maximum sinuosity values for reach category.</w:t>
      </w:r>
    </w:p>
    <w:p w14:paraId="1B4BD22B" w14:textId="77777777" w:rsidR="002E72AE" w:rsidRDefault="00BB1AB9">
      <w:pPr>
        <w:pStyle w:val="BodyText"/>
      </w:pPr>
      <w:r>
        <w:t>Category</w:t>
      </w:r>
    </w:p>
    <w:p w14:paraId="1B4BD22C" w14:textId="77777777" w:rsidR="002E72AE" w:rsidRDefault="00BB1AB9">
      <w:pPr>
        <w:pStyle w:val="BodyText"/>
      </w:pPr>
      <w:r>
        <w:t>n Transects</w:t>
      </w:r>
    </w:p>
    <w:p w14:paraId="1B4BD22D" w14:textId="77777777" w:rsidR="002E72AE" w:rsidRDefault="00BB1AB9">
      <w:pPr>
        <w:pStyle w:val="BodyText"/>
      </w:pPr>
      <w:r>
        <w:t>n Transect Points</w:t>
      </w:r>
    </w:p>
    <w:p w14:paraId="1B4BD22E" w14:textId="77777777" w:rsidR="002E72AE" w:rsidRDefault="00BB1AB9">
      <w:pPr>
        <w:pStyle w:val="BodyText"/>
      </w:pPr>
      <w:r>
        <w:t>Avg. Points per Transect</w:t>
      </w:r>
    </w:p>
    <w:p w14:paraId="1B4BD22F" w14:textId="77777777" w:rsidR="002E72AE" w:rsidRDefault="00BB1AB9">
      <w:pPr>
        <w:pStyle w:val="BodyText"/>
      </w:pPr>
      <w:r>
        <w:t>Low</w:t>
      </w:r>
    </w:p>
    <w:p w14:paraId="1B4BD230" w14:textId="77777777" w:rsidR="002E72AE" w:rsidRDefault="00BB1AB9">
      <w:pPr>
        <w:pStyle w:val="BodyText"/>
      </w:pPr>
      <w:r>
        <w:t>56</w:t>
      </w:r>
    </w:p>
    <w:p w14:paraId="1B4BD231" w14:textId="77777777" w:rsidR="002E72AE" w:rsidRDefault="00BB1AB9">
      <w:pPr>
        <w:pStyle w:val="BodyText"/>
      </w:pPr>
      <w:r>
        <w:t>695</w:t>
      </w:r>
    </w:p>
    <w:p w14:paraId="1B4BD232" w14:textId="77777777" w:rsidR="002E72AE" w:rsidRDefault="00BB1AB9">
      <w:pPr>
        <w:pStyle w:val="BodyText"/>
      </w:pPr>
      <w:r>
        <w:t>12.4</w:t>
      </w:r>
    </w:p>
    <w:p w14:paraId="1B4BD233" w14:textId="77777777" w:rsidR="002E72AE" w:rsidRDefault="00BB1AB9">
      <w:pPr>
        <w:pStyle w:val="BodyText"/>
      </w:pPr>
      <w:r>
        <w:t>Med</w:t>
      </w:r>
    </w:p>
    <w:p w14:paraId="1B4BD234" w14:textId="77777777" w:rsidR="002E72AE" w:rsidRDefault="00BB1AB9">
      <w:pPr>
        <w:pStyle w:val="BodyText"/>
      </w:pPr>
      <w:r>
        <w:t>59</w:t>
      </w:r>
    </w:p>
    <w:p w14:paraId="1B4BD235" w14:textId="77777777" w:rsidR="002E72AE" w:rsidRDefault="00BB1AB9">
      <w:pPr>
        <w:pStyle w:val="BodyText"/>
      </w:pPr>
      <w:r>
        <w:lastRenderedPageBreak/>
        <w:t>670</w:t>
      </w:r>
    </w:p>
    <w:p w14:paraId="1B4BD236" w14:textId="77777777" w:rsidR="002E72AE" w:rsidRDefault="00BB1AB9">
      <w:pPr>
        <w:pStyle w:val="BodyText"/>
      </w:pPr>
      <w:r>
        <w:t>11.4</w:t>
      </w:r>
    </w:p>
    <w:p w14:paraId="1B4BD237" w14:textId="77777777" w:rsidR="002E72AE" w:rsidRDefault="00BB1AB9">
      <w:pPr>
        <w:pStyle w:val="BodyText"/>
      </w:pPr>
      <w:r>
        <w:t>High</w:t>
      </w:r>
    </w:p>
    <w:p w14:paraId="1B4BD238" w14:textId="77777777" w:rsidR="002E72AE" w:rsidRDefault="00BB1AB9">
      <w:pPr>
        <w:pStyle w:val="BodyText"/>
      </w:pPr>
      <w:r>
        <w:t>58</w:t>
      </w:r>
    </w:p>
    <w:p w14:paraId="1B4BD239" w14:textId="77777777" w:rsidR="002E72AE" w:rsidRDefault="00BB1AB9">
      <w:pPr>
        <w:pStyle w:val="BodyText"/>
      </w:pPr>
      <w:r>
        <w:t>647</w:t>
      </w:r>
    </w:p>
    <w:p w14:paraId="1B4BD23A" w14:textId="77777777" w:rsidR="002E72AE" w:rsidRDefault="00BB1AB9">
      <w:pPr>
        <w:pStyle w:val="BodyText"/>
      </w:pPr>
      <w:r>
        <w:t>11.2</w:t>
      </w:r>
    </w:p>
    <w:p w14:paraId="1B4BD23B" w14:textId="77777777" w:rsidR="002E72AE" w:rsidRDefault="00BB1AB9">
      <w:pPr>
        <w:pStyle w:val="Heading2"/>
      </w:pPr>
      <w:bookmarkStart w:id="25" w:name="habitat-use"/>
      <w:bookmarkEnd w:id="7"/>
      <w:r>
        <w:t>Habitat Use</w:t>
      </w:r>
    </w:p>
    <w:p w14:paraId="1B4BD23C" w14:textId="77777777" w:rsidR="002E72AE" w:rsidRDefault="00BB1AB9">
      <w:pPr>
        <w:pStyle w:val="FirstParagraph"/>
      </w:pPr>
      <w:r>
        <w:t>Microhabitat use data were collected from radio-tagged juvenile Chinook salmon in the lower Lemhi River beginning in November 2019 through March 2020. For this study, a total of 279 fish were tagged from October 9 - 31, 2019 at thr</w:t>
      </w:r>
      <w:r>
        <w:t xml:space="preserve">ee rotary screw trap (RST) locations in the Lemhi River: upper Lemhi </w:t>
      </w:r>
      <w:commentRangeStart w:id="26"/>
      <w:r>
        <w:t xml:space="preserve">RST (LEMTRP), Hayden Creek RST (HYDTRP), and lower Lemhi RST (LLRTRP). </w:t>
      </w:r>
      <w:commentRangeEnd w:id="26"/>
      <w:r w:rsidR="001B5C22">
        <w:rPr>
          <w:rStyle w:val="CommentReference"/>
        </w:rPr>
        <w:commentReference w:id="26"/>
      </w:r>
      <w:r>
        <w:t>Advanced Telemetry Systems, Inc. </w:t>
      </w:r>
      <w:r>
        <w:t>(ATS; hhtps://atstrack.com) radio transmitters (Model #ST100L) were surgically impl</w:t>
      </w:r>
      <w:r>
        <w:t xml:space="preserve">anted into the abdomen of Chinook salmon presmolts (juveniles surviving to their first winter prior to spring emigration), ranging in length from 98 - 138 mm and weight from 10.4 - 31.1 g. Fish were also implanted with a Passive Integrated Transponder tag </w:t>
      </w:r>
      <w:r>
        <w:t xml:space="preserve">(PIT tag). </w:t>
      </w:r>
      <w:r>
        <w:t>Tagged fish were held for a minimum of six hours in live wells and released at night below the tagging sites once they had fully recovered from surgery.</w:t>
      </w:r>
    </w:p>
    <w:p w14:paraId="1B4BD23D" w14:textId="77777777" w:rsidR="002E72AE" w:rsidRDefault="00BB1AB9">
      <w:pPr>
        <w:pStyle w:val="BodyText"/>
      </w:pPr>
      <w:r>
        <w:t>Because of limited battery life, radio tags were programmed to operate in three batches to c</w:t>
      </w:r>
      <w:r>
        <w:t xml:space="preserve">over the entire winter season. Batch 1 transmitters (181 fish) were programmed to operate continuously upon activation, batch 2 transmitters (47 fish) operated for an hour upon activation </w:t>
      </w:r>
      <w:r>
        <w:lastRenderedPageBreak/>
        <w:t xml:space="preserve">then shutdown to reactivate at day 50, and batch 3 transmitters (51 </w:t>
      </w:r>
      <w:r>
        <w:t>fish) operated for an hour upon activation then shutdown to reactivate at day 100.</w:t>
      </w:r>
    </w:p>
    <w:p w14:paraId="1B4BD23E" w14:textId="1AB98918" w:rsidR="002E72AE" w:rsidRDefault="00BB1AB9">
      <w:pPr>
        <w:pStyle w:val="BodyText"/>
      </w:pPr>
      <w:r>
        <w:t xml:space="preserve">Throughout the winter, mobile tracking surveys were completed by boat and on foot, dependent on weather and river conditions. Surveys covered 50 km of the lower Lemhi River </w:t>
      </w:r>
      <w:r>
        <w:t>from its confluence with Hayden Creek downstream to its confluence with the Salmon River and were completed approximately every two weeks. When a transmitter was detected, surveyors pin-pointed the signal location to the finest scale possible (typically</w:t>
      </w:r>
      <w:r>
        <w:t xml:space="preserve"> </w:t>
      </w:r>
      <m:oMath>
        <m:r>
          <m:rPr>
            <m:sty m:val="p"/>
          </m:rPr>
          <w:rPr>
            <w:rFonts w:ascii="Cambria Math" w:hAnsi="Cambria Math"/>
          </w:rPr>
          <m:t>&lt;</m:t>
        </m:r>
        <m:r>
          <w:rPr>
            <w:rFonts w:ascii="Cambria Math" w:hAnsi="Cambria Math"/>
          </w:rPr>
          <m:t>1</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attempted to determine whether the tag was in a live fish, and recorded the location using an EOS Arrow 100 GNSS GPS receiver. </w:t>
      </w:r>
      <w:ins w:id="27" w:author="See, Kevin (DFW)" w:date="2022-06-30T16:27:00Z">
        <w:r w:rsidR="00341F10">
          <w:t>The same habitat metrics collected for the habitat availability dataset were also collected at each tag location</w:t>
        </w:r>
        <w:r w:rsidR="0039574E">
          <w:t xml:space="preserve">. </w:t>
        </w:r>
      </w:ins>
      <w:del w:id="28" w:author="See, Kevin (DFW)" w:date="2022-06-30T16:27:00Z">
        <w:r w:rsidDel="0039574E">
          <w:delText>Habitat use metrics describing channel unit type, bank condition, dominant substrate, availability of substrate concealment</w:delText>
        </w:r>
        <w:r w:rsidDel="0039574E">
          <w:delText>, dominant cover type, distance to cover, depth, and mean column velocity, were also collected at each tag location for comparison with the habitat availability dataset.</w:delText>
        </w:r>
      </w:del>
    </w:p>
    <w:p w14:paraId="1B4BD23F" w14:textId="089B3F75" w:rsidR="002E72AE" w:rsidRDefault="00BB1AB9">
      <w:pPr>
        <w:pStyle w:val="BodyText"/>
      </w:pPr>
      <w:r>
        <w:t xml:space="preserve">Mobile tracking surveys resulted in the detection of 99 unique radio tags of which 22 </w:t>
      </w:r>
      <w:r>
        <w:t xml:space="preserve">were physically recovered (one confirmed mortality). The high recovery rate of detected tags (22%) combined with the inability to confirm tag detections as live fish created some uncertainty about the validity of fish use data. To address this, a decision </w:t>
      </w:r>
      <w:r>
        <w:t xml:space="preserve">tree was developed based on professional expertise and published literature (Holleman et al. 2022) to qualify tag detection locations as selected for habitat (Figure 1). Using the decision tree, </w:t>
      </w:r>
      <w:commentRangeStart w:id="29"/>
      <w:r>
        <w:t xml:space="preserve">74 unique selected habitat locations </w:t>
      </w:r>
      <w:commentRangeEnd w:id="29"/>
      <w:r w:rsidR="00C81362">
        <w:rPr>
          <w:rStyle w:val="CommentReference"/>
        </w:rPr>
        <w:commentReference w:id="29"/>
      </w:r>
      <w:r>
        <w:t>were identified</w:t>
      </w:r>
      <w:ins w:id="30" w:author="See, Kevin (DFW)" w:date="2022-06-30T16:31:00Z">
        <w:r w:rsidR="008C76D1">
          <w:t xml:space="preserve"> as habitat use</w:t>
        </w:r>
      </w:ins>
      <w:r>
        <w:t>.</w:t>
      </w:r>
    </w:p>
    <w:p w14:paraId="1B4BD240" w14:textId="77777777" w:rsidR="002E72AE" w:rsidRDefault="00BB1AB9">
      <w:pPr>
        <w:pStyle w:val="CaptionedFigure"/>
      </w:pPr>
      <w:commentRangeStart w:id="31"/>
      <w:r>
        <w:rPr>
          <w:noProof/>
        </w:rPr>
        <w:lastRenderedPageBreak/>
        <w:drawing>
          <wp:inline distT="0" distB="0" distL="0" distR="0" wp14:anchorId="1B4BD2CE" wp14:editId="1B4BD2CF">
            <wp:extent cx="4762500" cy="6427373"/>
            <wp:effectExtent l="0" t="0" r="0" b="0"/>
            <wp:docPr id="27" name="Picture" descr="Figure 1: Decision tree for determining qualified tag detection locations as selected habitat."/>
            <wp:cNvGraphicFramePr/>
            <a:graphic xmlns:a="http://schemas.openxmlformats.org/drawingml/2006/main">
              <a:graphicData uri="http://schemas.openxmlformats.org/drawingml/2006/picture">
                <pic:pic xmlns:pic="http://schemas.openxmlformats.org/drawingml/2006/picture">
                  <pic:nvPicPr>
                    <pic:cNvPr id="28" name="Picture" descr="../images/D_tree.JPG"/>
                    <pic:cNvPicPr>
                      <a:picLocks noChangeAspect="1" noChangeArrowheads="1"/>
                    </pic:cNvPicPr>
                  </pic:nvPicPr>
                  <pic:blipFill>
                    <a:blip r:embed="rId17"/>
                    <a:stretch>
                      <a:fillRect/>
                    </a:stretch>
                  </pic:blipFill>
                  <pic:spPr bwMode="auto">
                    <a:xfrm>
                      <a:off x="0" y="0"/>
                      <a:ext cx="4762500" cy="6427373"/>
                    </a:xfrm>
                    <a:prstGeom prst="rect">
                      <a:avLst/>
                    </a:prstGeom>
                    <a:noFill/>
                    <a:ln w="9525">
                      <a:noFill/>
                      <a:headEnd/>
                      <a:tailEnd/>
                    </a:ln>
                  </pic:spPr>
                </pic:pic>
              </a:graphicData>
            </a:graphic>
          </wp:inline>
        </w:drawing>
      </w:r>
      <w:commentRangeEnd w:id="31"/>
      <w:r w:rsidR="00630EEC">
        <w:rPr>
          <w:rStyle w:val="CommentReference"/>
        </w:rPr>
        <w:commentReference w:id="31"/>
      </w:r>
    </w:p>
    <w:p w14:paraId="1B4BD241" w14:textId="77777777" w:rsidR="002E72AE" w:rsidRDefault="00BB1AB9">
      <w:pPr>
        <w:pStyle w:val="ImageCaption"/>
      </w:pPr>
      <w:r>
        <w:t>Figur</w:t>
      </w:r>
      <w:r>
        <w:t>e 1: Decision tree for determining qualified tag detection locations as selected habitat.</w:t>
      </w:r>
    </w:p>
    <w:p w14:paraId="1B4BD242" w14:textId="77777777" w:rsidR="002E72AE" w:rsidRDefault="00BB1AB9">
      <w:pPr>
        <w:pStyle w:val="Heading2"/>
      </w:pPr>
      <w:bookmarkStart w:id="32" w:name="habitat-availability-power-analysis"/>
      <w:bookmarkEnd w:id="25"/>
      <w:commentRangeStart w:id="33"/>
      <w:r>
        <w:lastRenderedPageBreak/>
        <w:t>Habitat Availability Power Analysis</w:t>
      </w:r>
      <w:commentRangeEnd w:id="33"/>
      <w:r w:rsidR="00E51B29">
        <w:rPr>
          <w:rStyle w:val="CommentReference"/>
          <w:rFonts w:eastAsiaTheme="minorHAnsi" w:cstheme="minorBidi"/>
          <w:b w:val="0"/>
          <w:bCs w:val="0"/>
          <w:color w:val="auto"/>
        </w:rPr>
        <w:commentReference w:id="33"/>
      </w:r>
    </w:p>
    <w:p w14:paraId="5CDE780F" w14:textId="50427953" w:rsidR="00E741C6" w:rsidRDefault="00E741C6">
      <w:pPr>
        <w:pStyle w:val="FirstParagraph"/>
        <w:rPr>
          <w:ins w:id="34" w:author="See, Kevin (DFW)" w:date="2022-06-30T16:34:00Z"/>
        </w:rPr>
      </w:pPr>
      <w:ins w:id="35" w:author="See, Kevin (DFW)" w:date="2022-06-30T16:34:00Z">
        <w:r>
          <w:t>To determine if the 173 transects s</w:t>
        </w:r>
      </w:ins>
      <w:ins w:id="36" w:author="See, Kevin (DFW)" w:date="2022-06-30T16:35:00Z">
        <w:r>
          <w:t xml:space="preserve">ampled for habitat availability </w:t>
        </w:r>
      </w:ins>
      <w:ins w:id="37" w:author="See, Kevin (DFW)" w:date="2022-06-30T16:34:00Z">
        <w:r>
          <w:t>were sufficient</w:t>
        </w:r>
      </w:ins>
      <w:ins w:id="38" w:author="See, Kevin (DFW)" w:date="2022-06-30T16:35:00Z">
        <w:r>
          <w:t xml:space="preserve"> to capture the overall distribution of habitat metrics</w:t>
        </w:r>
        <w:r w:rsidR="00D4121B">
          <w:t xml:space="preserve"> throughout the lower Lemhi River, we focused on depth </w:t>
        </w:r>
      </w:ins>
      <w:ins w:id="39" w:author="See, Kevin (DFW)" w:date="2022-06-30T16:37:00Z">
        <w:r w:rsidR="001F21F8">
          <w:t>and velocity measurements taken at each transect point. We compared th</w:t>
        </w:r>
      </w:ins>
      <w:ins w:id="40" w:author="See, Kevin (DFW)" w:date="2022-06-30T16:38:00Z">
        <w:r w:rsidR="001F21F8">
          <w:t>e distributions of those measured values with the distributions of all depth and velocity values available from raster datasets derived from 2D numerical flow models</w:t>
        </w:r>
      </w:ins>
      <w:ins w:id="41" w:author="See, Kevin (DFW)" w:date="2022-06-30T16:52:00Z">
        <w:r w:rsidR="00DF7009">
          <w:t xml:space="preserve"> by </w:t>
        </w:r>
        <w:commentRangeStart w:id="42"/>
        <w:r w:rsidR="00DF7009">
          <w:t xml:space="preserve">performing a </w:t>
        </w:r>
      </w:ins>
      <w:commentRangeStart w:id="43"/>
      <w:ins w:id="44" w:author="See, Kevin (DFW)" w:date="2022-06-30T16:53:00Z">
        <w:r w:rsidR="00DF7009" w:rsidRPr="00DF7009">
          <w:t xml:space="preserve">Kolmogorov–Smirnov </w:t>
        </w:r>
      </w:ins>
      <w:commentRangeEnd w:id="43"/>
      <w:ins w:id="45" w:author="See, Kevin (DFW)" w:date="2022-07-01T12:01:00Z">
        <w:r w:rsidR="00952223">
          <w:rPr>
            <w:rStyle w:val="CommentReference"/>
          </w:rPr>
          <w:commentReference w:id="43"/>
        </w:r>
      </w:ins>
      <w:ins w:id="46" w:author="See, Kevin (DFW)" w:date="2022-06-30T16:53:00Z">
        <w:r w:rsidR="00DF7009" w:rsidRPr="00DF7009">
          <w:t>test</w:t>
        </w:r>
        <w:r w:rsidR="00DF7009">
          <w:t xml:space="preserve"> </w:t>
        </w:r>
        <w:r w:rsidR="00A86252">
          <w:t>on d</w:t>
        </w:r>
      </w:ins>
      <w:ins w:id="47" w:author="See, Kevin (DFW)" w:date="2022-06-30T16:54:00Z">
        <w:r w:rsidR="00A86252">
          <w:t xml:space="preserve">ata from </w:t>
        </w:r>
      </w:ins>
      <w:ins w:id="48" w:author="See, Kevin (DFW)" w:date="2022-06-30T16:53:00Z">
        <w:r w:rsidR="00A86252">
          <w:t>each sinuosity category</w:t>
        </w:r>
      </w:ins>
      <w:commentRangeEnd w:id="42"/>
      <w:ins w:id="49" w:author="See, Kevin (DFW)" w:date="2022-06-30T17:31:00Z">
        <w:r w:rsidR="001E1B32">
          <w:rPr>
            <w:rStyle w:val="CommentReference"/>
          </w:rPr>
          <w:commentReference w:id="42"/>
        </w:r>
      </w:ins>
      <w:ins w:id="50" w:author="See, Kevin (DFW)" w:date="2022-06-30T16:53:00Z">
        <w:r w:rsidR="00A86252">
          <w:t xml:space="preserve">. </w:t>
        </w:r>
      </w:ins>
      <w:ins w:id="51" w:author="See, Kevin (DFW)" w:date="2022-06-30T16:54:00Z">
        <w:r w:rsidR="00A86252">
          <w:t xml:space="preserve">If the </w:t>
        </w:r>
        <w:r w:rsidR="007543B8">
          <w:t>test is insignificant, this indicates that the data from the transects described the distribution of available habitat well</w:t>
        </w:r>
        <w:r w:rsidR="00D326CA">
          <w:t xml:space="preserve">. </w:t>
        </w:r>
      </w:ins>
      <w:ins w:id="52" w:author="See, Kevin (DFW)" w:date="2022-06-30T16:55:00Z">
        <w:r w:rsidR="00D326CA">
          <w:t xml:space="preserve">We were only able to perform this test on depth and velocity because they were the only metrics with data </w:t>
        </w:r>
        <w:r w:rsidR="00E71082">
          <w:t xml:space="preserve">available for the entire section of the lower Lemhi. Our assumption is that if the transect data is sufficient for depth and velocity, it also captures </w:t>
        </w:r>
      </w:ins>
      <w:ins w:id="53" w:author="See, Kevin (DFW)" w:date="2022-06-30T16:56:00Z">
        <w:r w:rsidR="00C74A35">
          <w:t>the distributions of the other habitat metrics as well.</w:t>
        </w:r>
      </w:ins>
    </w:p>
    <w:p w14:paraId="1B4BD243" w14:textId="139F8D20" w:rsidR="002E72AE" w:rsidDel="00C74A35" w:rsidRDefault="00BB1AB9">
      <w:pPr>
        <w:pStyle w:val="FirstParagraph"/>
        <w:rPr>
          <w:del w:id="54" w:author="See, Kevin (DFW)" w:date="2022-06-30T16:56:00Z"/>
        </w:rPr>
      </w:pPr>
      <w:del w:id="55" w:author="See, Kevin (DFW)" w:date="2022-06-30T16:56:00Z">
        <w:r w:rsidDel="00C74A35">
          <w:delText xml:space="preserve">Prior to evaluating for habitat selection or preference, we first wanted to assess whether the habitat availability data collected during August 2019 was sufficient to capture the overall distribution of available habitat throughout the lower Lemhi River, </w:delText>
        </w:r>
        <w:r w:rsidDel="00C74A35">
          <w:delText>or whether addition habitat availability data were needed. A total of 173 transects (cross-sections) were sampled during August 2019 based on a stratified sample where strata were defined by low, medium, and high sinuosity (Tables 1 &amp; 2). We started by exa</w:delText>
        </w:r>
        <w:r w:rsidDel="00C74A35">
          <w:delText xml:space="preserve">mining the depth and velocity values available from raster datasets derived from 2D numerical models for the entire lower Lemhi. We then extracted depth and velocity values from points along the sampled transects, and compared those distributions with the </w:delText>
        </w:r>
        <w:r w:rsidDel="00C74A35">
          <w:delText xml:space="preserve">distributions of depth and velocity for the entire available raster. Our hypothesis is that if the distributions are similar between the entire raster and the sampled </w:delText>
        </w:r>
        <w:r w:rsidDel="00C74A35">
          <w:lastRenderedPageBreak/>
          <w:delText>transects, then the sample has done an adequate job of capturing the distribution of avai</w:delText>
        </w:r>
        <w:r w:rsidDel="00C74A35">
          <w:delText>lable habitat.</w:delText>
        </w:r>
      </w:del>
    </w:p>
    <w:p w14:paraId="1B4BD244" w14:textId="77777777" w:rsidR="002E72AE" w:rsidRDefault="00BB1AB9">
      <w:pPr>
        <w:pStyle w:val="Heading2"/>
      </w:pPr>
      <w:bookmarkStart w:id="56" w:name="habitat-preference"/>
      <w:bookmarkEnd w:id="32"/>
      <w:r>
        <w:t>Habitat Preference</w:t>
      </w:r>
    </w:p>
    <w:p w14:paraId="1B4BD245" w14:textId="77777777" w:rsidR="002E72AE" w:rsidRDefault="00BB1AB9">
      <w:pPr>
        <w:pStyle w:val="FirstParagraph"/>
      </w:pPr>
      <w:r>
        <w:t>After filtering the identified radio tags to include only those fish that we deemed selected a given location, we then compared the total available habitat in the lower Lemhi River to the habitat that was selected by radio</w:t>
      </w:r>
      <w:r>
        <w:t>-tagged Chinook salmon presmolts. Comparisons were made for the following habitat characteristics:</w:t>
      </w:r>
    </w:p>
    <w:p w14:paraId="1B4BD246" w14:textId="77777777" w:rsidR="002E72AE" w:rsidRDefault="00BB1AB9">
      <w:pPr>
        <w:pStyle w:val="Compact"/>
        <w:numPr>
          <w:ilvl w:val="0"/>
          <w:numId w:val="15"/>
        </w:numPr>
      </w:pPr>
      <w:r>
        <w:t>Sinuosity</w:t>
      </w:r>
    </w:p>
    <w:p w14:paraId="1B4BD247" w14:textId="77777777" w:rsidR="002E72AE" w:rsidRDefault="00BB1AB9">
      <w:pPr>
        <w:pStyle w:val="Compact"/>
        <w:numPr>
          <w:ilvl w:val="0"/>
          <w:numId w:val="15"/>
        </w:numPr>
      </w:pPr>
      <w:r>
        <w:t>Stream Depth and Velocity</w:t>
      </w:r>
    </w:p>
    <w:p w14:paraId="1B4BD248" w14:textId="77777777" w:rsidR="002E72AE" w:rsidRDefault="00BB1AB9">
      <w:pPr>
        <w:pStyle w:val="Compact"/>
        <w:numPr>
          <w:ilvl w:val="0"/>
          <w:numId w:val="15"/>
        </w:numPr>
      </w:pPr>
      <w:r>
        <w:t>Channel Unit Type</w:t>
      </w:r>
    </w:p>
    <w:p w14:paraId="1B4BD249" w14:textId="77777777" w:rsidR="002E72AE" w:rsidRDefault="00BB1AB9">
      <w:pPr>
        <w:pStyle w:val="Compact"/>
        <w:numPr>
          <w:ilvl w:val="0"/>
          <w:numId w:val="15"/>
        </w:numPr>
      </w:pPr>
      <w:r>
        <w:t>Substrate Concealment</w:t>
      </w:r>
    </w:p>
    <w:p w14:paraId="1B4BD24A" w14:textId="77777777" w:rsidR="002E72AE" w:rsidRDefault="00BB1AB9">
      <w:pPr>
        <w:pStyle w:val="Compact"/>
        <w:numPr>
          <w:ilvl w:val="0"/>
          <w:numId w:val="15"/>
        </w:numPr>
      </w:pPr>
      <w:r>
        <w:t>Cover</w:t>
      </w:r>
    </w:p>
    <w:p w14:paraId="1B4BD24B" w14:textId="77777777" w:rsidR="002E72AE" w:rsidRDefault="00BB1AB9">
      <w:pPr>
        <w:pStyle w:val="Heading3"/>
      </w:pPr>
      <w:bookmarkStart w:id="57" w:name="sinuosity"/>
      <w:r>
        <w:t>Sinuosity</w:t>
      </w:r>
    </w:p>
    <w:p w14:paraId="1B4BD24C" w14:textId="77777777" w:rsidR="002E72AE" w:rsidRDefault="00BB1AB9">
      <w:pPr>
        <w:pStyle w:val="FirstParagraph"/>
      </w:pPr>
      <w:r>
        <w:t xml:space="preserve">We estimate the proportion of the total available habitat in the lower Lemhi River that fell into each of the sinuosity categories (Table 1) which was </w:t>
      </w:r>
      <w:commentRangeStart w:id="58"/>
      <w:r>
        <w:t>compared to the proportion of each category that Chinook salmon presmolts used.</w:t>
      </w:r>
      <w:commentRangeEnd w:id="58"/>
      <w:r w:rsidR="00DA5589">
        <w:rPr>
          <w:rStyle w:val="CommentReference"/>
        </w:rPr>
        <w:commentReference w:id="58"/>
      </w:r>
    </w:p>
    <w:p w14:paraId="1B4BD24D" w14:textId="77777777" w:rsidR="002E72AE" w:rsidRDefault="00BB1AB9">
      <w:pPr>
        <w:pStyle w:val="Heading3"/>
      </w:pPr>
      <w:bookmarkStart w:id="59" w:name="depth-and-velocity"/>
      <w:bookmarkEnd w:id="57"/>
      <w:r>
        <w:t>Depth and Velocity</w:t>
      </w:r>
    </w:p>
    <w:p w14:paraId="1B4BD24E" w14:textId="77777777" w:rsidR="002E72AE" w:rsidRDefault="00BB1AB9">
      <w:pPr>
        <w:pStyle w:val="FirstParagraph"/>
      </w:pPr>
      <w:r>
        <w:t xml:space="preserve">Depth </w:t>
      </w:r>
      <w:r>
        <w:t>(m) and mean column velocity (m/s) were measured at 47 of the 74 selected habitat locations during typical winter flows. Environmental conditions at the time of sampling, primarily surface ice and depth, prevented collection of depth and velocity measureme</w:t>
      </w:r>
      <w:r>
        <w:t xml:space="preserve">nts at </w:t>
      </w:r>
      <w:r>
        <w:lastRenderedPageBreak/>
        <w:t>some locations, likely introducing some bias e.g., use locations with the greatest depths were most difficult to measure. However, because our decision tree accounted for velocity limits of sustained swimming of juvenile salmonids, we feel confident</w:t>
      </w:r>
      <w:r>
        <w:t xml:space="preserve"> the locations where mean column velocity was measured is a representative sample of habitat use locations in the lower Lemhi.</w:t>
      </w:r>
    </w:p>
    <w:p w14:paraId="1B4BD24F" w14:textId="77777777" w:rsidR="002E72AE" w:rsidRDefault="00BB1AB9">
      <w:pPr>
        <w:pStyle w:val="BodyText"/>
      </w:pPr>
      <w:r>
        <w:t xml:space="preserve">We compared the </w:t>
      </w:r>
      <w:commentRangeStart w:id="60"/>
      <w:r>
        <w:t xml:space="preserve">available depths and velocities at the transect location points </w:t>
      </w:r>
      <w:commentRangeEnd w:id="60"/>
      <w:r w:rsidR="00A77F34">
        <w:rPr>
          <w:rStyle w:val="CommentReference"/>
        </w:rPr>
        <w:commentReference w:id="60"/>
      </w:r>
      <w:r>
        <w:t>(n = 2,012; derived from raster available from 2D</w:t>
      </w:r>
      <w:r>
        <w:t>-numerical models) to the measured depths and velocities taken in the field during microhabitat use surveys. We used a variance test (F test; how far each data point is from the group mean), to evaluate variances between the habitat availability and habita</w:t>
      </w:r>
      <w:r>
        <w:t>t use datasets. This led us to use an unpooled, two-sample test (Welch test) to determine if there’s a significant difference (p-value &lt; 0.05) between mean available depth and velocity and mean selected depth and velocity in the lower Lemhi.</w:t>
      </w:r>
    </w:p>
    <w:p w14:paraId="1B4BD250" w14:textId="77777777" w:rsidR="002E72AE" w:rsidRDefault="00BB1AB9">
      <w:pPr>
        <w:pStyle w:val="Heading3"/>
      </w:pPr>
      <w:bookmarkStart w:id="61" w:name="channel-unit-type"/>
      <w:bookmarkEnd w:id="59"/>
      <w:r>
        <w:t>Channel Unit T</w:t>
      </w:r>
      <w:r>
        <w:t>ype</w:t>
      </w:r>
    </w:p>
    <w:p w14:paraId="1B4BD251" w14:textId="77777777" w:rsidR="002E72AE" w:rsidRDefault="00BB1AB9">
      <w:pPr>
        <w:pStyle w:val="FirstParagraph"/>
      </w:pPr>
      <w:r>
        <w:t>Channel unit types included pools, riffles, runs, rapid+, small side-channels (SSC), and off-channel areas (OCA), similar to channel units delineated using the DASH protocol (Carmichael et al. 2019). Because there are multiple types of channel units, w</w:t>
      </w:r>
      <w:r>
        <w:t>e employed a goodness-of-fit test for discrete multivariate data. This test compares the observed channel unit types that radio-tagged juveniles were observed using to the proportion of channel unit types from the habitat availability dataset. The null hyp</w:t>
      </w:r>
      <w:r>
        <w:t>othesis was that radio-tagged juvenile Chinook salmon would be found in channel units in the same (or similar) proportion to what is available. Because there are 7 distinct channel unit types, this leads to a large number of potential arrangements. Therefo</w:t>
      </w:r>
      <w:r>
        <w:t xml:space="preserve">re, we used a Monte Carlo approach to simulate 100,000 samples of </w:t>
      </w:r>
      <m:oMath>
        <m:r>
          <w:rPr>
            <w:rFonts w:ascii="Cambria Math" w:hAnsi="Cambria Math"/>
          </w:rPr>
          <m:t>n</m:t>
        </m:r>
      </m:oMath>
      <w:r>
        <w:t xml:space="preserve"> observations (</w:t>
      </w:r>
      <m:oMath>
        <m:r>
          <w:rPr>
            <w:rFonts w:ascii="Cambria Math" w:hAnsi="Cambria Math"/>
          </w:rPr>
          <m:t>n</m:t>
        </m:r>
      </m:oMath>
      <w:r>
        <w:t xml:space="preserve"> being the number of selected “use” channel units) using the habitat availability proportions of </w:t>
      </w:r>
      <w:r>
        <w:lastRenderedPageBreak/>
        <w:t>channel unit types. The p-value is then calculated by summing the relative</w:t>
      </w:r>
      <w:r>
        <w:t xml:space="preserve"> frequencies of outcomes occurring less frequently than the observed ones, so a low p-value indicates that the observed “use” channel types are distributed differently that the available ones, suggesting that fish are not randomly distributed in overwinter</w:t>
      </w:r>
      <w:r>
        <w:t xml:space="preserve"> habitat. We also used a log likelihood ratio goodness of fit test (G-test).</w:t>
      </w:r>
    </w:p>
    <w:p w14:paraId="1B4BD252" w14:textId="77777777" w:rsidR="002E72AE" w:rsidRDefault="00BB1AB9">
      <w:pPr>
        <w:pStyle w:val="Heading3"/>
      </w:pPr>
      <w:bookmarkStart w:id="62" w:name="concealment"/>
      <w:bookmarkEnd w:id="61"/>
      <w:r>
        <w:t>Concealment</w:t>
      </w:r>
    </w:p>
    <w:p w14:paraId="1B4BD253" w14:textId="77777777" w:rsidR="002E72AE" w:rsidRDefault="00BB1AB9">
      <w:pPr>
        <w:pStyle w:val="FirstParagraph"/>
      </w:pPr>
      <w:r>
        <w:t xml:space="preserve">At each point of habitat availability transects and at observed “use” locations by radio-tagged individuals, we estimated whether concealment habitat was available to </w:t>
      </w:r>
      <w:r>
        <w:t>juvenile Chinook salmon. Because concealment is binary (either available or not), we tested whether there were differences between habitat availability and use using a Chi-squared test, as well as a G-test.</w:t>
      </w:r>
    </w:p>
    <w:p w14:paraId="1B4BD254" w14:textId="77777777" w:rsidR="002E72AE" w:rsidRDefault="00BB1AB9">
      <w:pPr>
        <w:pStyle w:val="Heading3"/>
      </w:pPr>
      <w:bookmarkStart w:id="63" w:name="cover"/>
      <w:bookmarkEnd w:id="62"/>
      <w:r>
        <w:t>Cover</w:t>
      </w:r>
    </w:p>
    <w:p w14:paraId="1B4BD255" w14:textId="77777777" w:rsidR="002E72AE" w:rsidRDefault="00BB1AB9">
      <w:pPr>
        <w:pStyle w:val="FirstParagraph"/>
      </w:pPr>
      <w:r>
        <w:t>We determined whether fish cover was availa</w:t>
      </w:r>
      <w:r>
        <w:t xml:space="preserve">ble within 1.5 m of each habitat availability transect point and at each “use” location. Cover types considered included artificial cover, aquatic vegetation, boulders, small and large wood, terrestrial vegetation, and undercut banks. Here, we grouped all </w:t>
      </w:r>
      <w:r>
        <w:t>types of cover into a single category, and compared whether cover was available with the category of “no cover”. This resulted in a binary variable, like concealment, allowing us to also use the Chi-squared and G-test.</w:t>
      </w:r>
    </w:p>
    <w:p w14:paraId="1B4BD256" w14:textId="77777777" w:rsidR="002E72AE" w:rsidRDefault="00BB1AB9">
      <w:pPr>
        <w:pStyle w:val="Heading1"/>
      </w:pPr>
      <w:bookmarkStart w:id="64" w:name="results"/>
      <w:bookmarkEnd w:id="6"/>
      <w:bookmarkEnd w:id="56"/>
      <w:bookmarkEnd w:id="63"/>
      <w:r>
        <w:lastRenderedPageBreak/>
        <w:t>Results</w:t>
      </w:r>
    </w:p>
    <w:p w14:paraId="1B4BD257" w14:textId="77777777" w:rsidR="002E72AE" w:rsidRDefault="00BB1AB9">
      <w:pPr>
        <w:pStyle w:val="Heading2"/>
      </w:pPr>
      <w:bookmarkStart w:id="65" w:name="habitat-availability-power-analysis-1"/>
      <w:r>
        <w:t>Habitat Availability Power An</w:t>
      </w:r>
      <w:r>
        <w:t>alysis</w:t>
      </w:r>
    </w:p>
    <w:p w14:paraId="1B4BD258" w14:textId="77777777" w:rsidR="002E72AE" w:rsidRDefault="00BB1AB9">
      <w:pPr>
        <w:pStyle w:val="FirstParagraph"/>
      </w:pPr>
      <w:r>
        <w:t>Comparisons of the distributions of depths and velocities estimated from 1) the randomly placed transects used to estimate habitat availability, and 2) the entirety of the rasters derived from 2D numerical models were favorable (Figure 2). Distribut</w:t>
      </w:r>
      <w:r>
        <w:t>ions of depths and velocities were similar among all sinuosity categories (Figure 2). These findings suggest that the habitat availability data collected during August 2019 were sufficient to capture the available habitat throughout the lower Lemhi River.</w:t>
      </w:r>
    </w:p>
    <w:p w14:paraId="1B4BD259" w14:textId="77777777" w:rsidR="002E72AE" w:rsidRDefault="00BB1AB9">
      <w:pPr>
        <w:pStyle w:val="CaptionedFigure"/>
      </w:pPr>
      <w:r>
        <w:rPr>
          <w:noProof/>
        </w:rPr>
        <w:drawing>
          <wp:inline distT="0" distB="0" distL="0" distR="0" wp14:anchorId="1B4BD2D0" wp14:editId="1B4BD2D1">
            <wp:extent cx="5504749" cy="3669832"/>
            <wp:effectExtent l="0" t="0" r="0" b="0"/>
            <wp:docPr id="39" name="Picture" descr="Figure 2: Density plots of depth and velocity, colored by whether taken from the entire raster (all) or the sampled transects (sampled), and faceted by sinuosity category."/>
            <wp:cNvGraphicFramePr/>
            <a:graphic xmlns:a="http://schemas.openxmlformats.org/drawingml/2006/main">
              <a:graphicData uri="http://schemas.openxmlformats.org/drawingml/2006/picture">
                <pic:pic xmlns:pic="http://schemas.openxmlformats.org/drawingml/2006/picture">
                  <pic:nvPicPr>
                    <pic:cNvPr id="40" name="Picture" descr="C:/Git/Lemhi_RME/analysis/figures/dist-fig-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p>
    <w:p w14:paraId="1B4BD25A" w14:textId="77777777" w:rsidR="002E72AE" w:rsidRDefault="00BB1AB9">
      <w:pPr>
        <w:pStyle w:val="ImageCaption"/>
      </w:pPr>
      <w:r>
        <w:t>Figure 2: Density plots of depth and velocity, colored by whether taken from the entire raster (all) or the sampled transects (sampled), and faceted by sinuosity category.</w:t>
      </w:r>
    </w:p>
    <w:p w14:paraId="1B4BD25B" w14:textId="77777777" w:rsidR="002E72AE" w:rsidRDefault="00BB1AB9">
      <w:pPr>
        <w:pStyle w:val="Heading2"/>
      </w:pPr>
      <w:bookmarkStart w:id="66" w:name="habitat-preference-1"/>
      <w:bookmarkEnd w:id="65"/>
      <w:r>
        <w:lastRenderedPageBreak/>
        <w:t>Habitat Preference</w:t>
      </w:r>
    </w:p>
    <w:p w14:paraId="1B4BD25C" w14:textId="77777777" w:rsidR="002E72AE" w:rsidRDefault="00BB1AB9">
      <w:pPr>
        <w:pStyle w:val="Heading3"/>
      </w:pPr>
      <w:bookmarkStart w:id="67" w:name="sinuosity-1"/>
      <w:r>
        <w:t>Sinuosity</w:t>
      </w:r>
    </w:p>
    <w:p w14:paraId="1B4BD25D" w14:textId="77777777" w:rsidR="002E72AE" w:rsidRDefault="00BB1AB9">
      <w:pPr>
        <w:pStyle w:val="FirstParagraph"/>
      </w:pPr>
      <w:r>
        <w:t>Sinuosity categories selected by radio-tagged juvenil</w:t>
      </w:r>
      <w:r>
        <w:t xml:space="preserve">e Chinook salmon, during later fall and winter months, were </w:t>
      </w:r>
      <w:commentRangeStart w:id="68"/>
      <w:r>
        <w:t xml:space="preserve">similar </w:t>
      </w:r>
      <w:commentRangeEnd w:id="68"/>
      <w:r w:rsidR="002E356B">
        <w:rPr>
          <w:rStyle w:val="CommentReference"/>
        </w:rPr>
        <w:commentReference w:id="68"/>
      </w:r>
      <w:r>
        <w:t xml:space="preserve">to the proportions of available habitat (Figure 3). In other words, Chinook salmon presmolts were </w:t>
      </w:r>
      <w:r>
        <w:rPr>
          <w:i/>
          <w:iCs/>
        </w:rPr>
        <w:t>not</w:t>
      </w:r>
      <w:r>
        <w:t xml:space="preserve"> observed using “high” sinuosity reaches of the lower Lemhi River at a higher rate than</w:t>
      </w:r>
      <w:r>
        <w:t xml:space="preserve"> was available, as we might expect. However, sinuosity categories were calculated at the 500 m reach scale, and this observation could be (at least partially) due to fish not selecting for habitat at this more coarse (e.g., reach) scale, but rather at a fi</w:t>
      </w:r>
      <w:r>
        <w:t>ner (e.g., microhabitat) scale.</w:t>
      </w:r>
    </w:p>
    <w:p w14:paraId="1B4BD25E" w14:textId="77777777" w:rsidR="002E72AE" w:rsidRDefault="00BB1AB9">
      <w:pPr>
        <w:pStyle w:val="CaptionedFigure"/>
      </w:pPr>
      <w:r>
        <w:rPr>
          <w:noProof/>
        </w:rPr>
        <w:drawing>
          <wp:inline distT="0" distB="0" distL="0" distR="0" wp14:anchorId="1B4BD2D2" wp14:editId="1B4BD2D3">
            <wp:extent cx="5504749" cy="3669832"/>
            <wp:effectExtent l="0" t="0" r="0" b="0"/>
            <wp:docPr id="43" name="Picture" descr="Figure 3: Percent of available and selected habitat by sinuosity category in the lower Lemhi."/>
            <wp:cNvGraphicFramePr/>
            <a:graphic xmlns:a="http://schemas.openxmlformats.org/drawingml/2006/main">
              <a:graphicData uri="http://schemas.openxmlformats.org/drawingml/2006/picture">
                <pic:pic xmlns:pic="http://schemas.openxmlformats.org/drawingml/2006/picture">
                  <pic:nvPicPr>
                    <pic:cNvPr id="44" name="Picture" descr="C:/Git/Lemhi_RME/analysis/figures/sin-use-1.png"/>
                    <pic:cNvPicPr>
                      <a:picLocks noChangeAspect="1" noChangeArrowheads="1"/>
                    </pic:cNvPicPr>
                  </pic:nvPicPr>
                  <pic:blipFill>
                    <a:blip r:embed="rId19"/>
                    <a:stretch>
                      <a:fillRect/>
                    </a:stretch>
                  </pic:blipFill>
                  <pic:spPr bwMode="auto">
                    <a:xfrm>
                      <a:off x="0" y="0"/>
                      <a:ext cx="5504749" cy="3669832"/>
                    </a:xfrm>
                    <a:prstGeom prst="rect">
                      <a:avLst/>
                    </a:prstGeom>
                    <a:noFill/>
                    <a:ln w="9525">
                      <a:noFill/>
                      <a:headEnd/>
                      <a:tailEnd/>
                    </a:ln>
                  </pic:spPr>
                </pic:pic>
              </a:graphicData>
            </a:graphic>
          </wp:inline>
        </w:drawing>
      </w:r>
    </w:p>
    <w:p w14:paraId="1B4BD25F" w14:textId="77777777" w:rsidR="002E72AE" w:rsidRDefault="00BB1AB9">
      <w:pPr>
        <w:pStyle w:val="ImageCaption"/>
      </w:pPr>
      <w:r>
        <w:t>Figure 3: Percent of available and selected habitat by sinuosity category in the lower Lemhi.</w:t>
      </w:r>
    </w:p>
    <w:p w14:paraId="1B4BD260" w14:textId="77777777" w:rsidR="002E72AE" w:rsidRDefault="00BB1AB9">
      <w:pPr>
        <w:pStyle w:val="Heading3"/>
      </w:pPr>
      <w:bookmarkStart w:id="69" w:name="depth-and-velocity-1"/>
      <w:bookmarkEnd w:id="67"/>
      <w:r>
        <w:lastRenderedPageBreak/>
        <w:t>Depth and Velocity</w:t>
      </w:r>
    </w:p>
    <w:p w14:paraId="1B4BD261" w14:textId="77777777" w:rsidR="002E72AE" w:rsidRDefault="00BB1AB9">
      <w:pPr>
        <w:pStyle w:val="FirstParagraph"/>
      </w:pPr>
      <w:commentRangeStart w:id="70"/>
      <w:r>
        <w:t xml:space="preserve">The </w:t>
      </w:r>
      <w:commentRangeStart w:id="71"/>
      <w:r>
        <w:t xml:space="preserve">distributions </w:t>
      </w:r>
      <w:commentRangeEnd w:id="71"/>
      <w:r w:rsidR="007D54C6">
        <w:rPr>
          <w:rStyle w:val="CommentReference"/>
        </w:rPr>
        <w:commentReference w:id="71"/>
      </w:r>
      <w:r>
        <w:t xml:space="preserve">between available stream depths and those depths used by Chinook salmon presmolts were similar </w:t>
      </w:r>
      <w:commentRangeEnd w:id="70"/>
      <w:r w:rsidR="009D56BB">
        <w:rPr>
          <w:rStyle w:val="CommentReference"/>
        </w:rPr>
        <w:commentReference w:id="70"/>
      </w:r>
      <w:r>
        <w:t>(Figure 4); despite the “used” mean depth being significantly lower than the available mean (p &lt; 0.05; Table 3. However, this significance coul</w:t>
      </w:r>
      <w:r>
        <w:t xml:space="preserve">d (at least partially) be explained by a potential sampling bias explored further in the </w:t>
      </w:r>
      <w:hyperlink w:anchor="discussion">
        <w:r>
          <w:rPr>
            <w:rStyle w:val="Hyperlink"/>
          </w:rPr>
          <w:t>Discussion</w:t>
        </w:r>
      </w:hyperlink>
      <w:r>
        <w:t>.</w:t>
      </w:r>
    </w:p>
    <w:p w14:paraId="1B4BD262" w14:textId="77777777" w:rsidR="002E72AE" w:rsidRDefault="00BB1AB9">
      <w:pPr>
        <w:pStyle w:val="CaptionedFigure"/>
      </w:pPr>
      <w:r>
        <w:rPr>
          <w:noProof/>
        </w:rPr>
        <w:drawing>
          <wp:inline distT="0" distB="0" distL="0" distR="0" wp14:anchorId="1B4BD2D4" wp14:editId="1B4BD2D5">
            <wp:extent cx="5504749" cy="3669832"/>
            <wp:effectExtent l="0" t="0" r="0" b="0"/>
            <wp:docPr id="47" name="Picture" descr="Figure 4: Distributions of all available stream depths in the lower Lemhi River derived from a 2D numerical model (available) and depths used by radio-tagged juvenile Chinook salmon during late fall and winter months (use)."/>
            <wp:cNvGraphicFramePr/>
            <a:graphic xmlns:a="http://schemas.openxmlformats.org/drawingml/2006/main">
              <a:graphicData uri="http://schemas.openxmlformats.org/drawingml/2006/picture">
                <pic:pic xmlns:pic="http://schemas.openxmlformats.org/drawingml/2006/picture">
                  <pic:nvPicPr>
                    <pic:cNvPr id="48" name="Picture" descr="C:/Git/Lemhi_RME/analysis/figures/depth-fig-1.png"/>
                    <pic:cNvPicPr>
                      <a:picLocks noChangeAspect="1" noChangeArrowheads="1"/>
                    </pic:cNvPicPr>
                  </pic:nvPicPr>
                  <pic:blipFill>
                    <a:blip r:embed="rId20"/>
                    <a:stretch>
                      <a:fillRect/>
                    </a:stretch>
                  </pic:blipFill>
                  <pic:spPr bwMode="auto">
                    <a:xfrm>
                      <a:off x="0" y="0"/>
                      <a:ext cx="5504749" cy="3669832"/>
                    </a:xfrm>
                    <a:prstGeom prst="rect">
                      <a:avLst/>
                    </a:prstGeom>
                    <a:noFill/>
                    <a:ln w="9525">
                      <a:noFill/>
                      <a:headEnd/>
                      <a:tailEnd/>
                    </a:ln>
                  </pic:spPr>
                </pic:pic>
              </a:graphicData>
            </a:graphic>
          </wp:inline>
        </w:drawing>
      </w:r>
    </w:p>
    <w:p w14:paraId="1B4BD263" w14:textId="77777777" w:rsidR="002E72AE" w:rsidRDefault="00BB1AB9">
      <w:pPr>
        <w:pStyle w:val="ImageCaption"/>
      </w:pPr>
      <w:r>
        <w:t>Figure 4: Distributions of all available stream depths in the lower Lemhi River derived from a 2D numerical model (avail</w:t>
      </w:r>
      <w:r>
        <w:t>able) and depths used by radio-tagged juvenile Chinook salmon during late fall and winter months (use).</w:t>
      </w:r>
    </w:p>
    <w:p w14:paraId="1B4BD264" w14:textId="77777777" w:rsidR="002E72AE" w:rsidRDefault="00BB1AB9">
      <w:pPr>
        <w:pStyle w:val="BodyText"/>
      </w:pPr>
      <w:r>
        <w:t>Table 3: Estimated mean depth for available and selected habitat and Welch t-test p-value.</w:t>
      </w:r>
    </w:p>
    <w:p w14:paraId="1B4BD265" w14:textId="77777777" w:rsidR="002E72AE" w:rsidRDefault="00BB1AB9">
      <w:pPr>
        <w:pStyle w:val="BodyText"/>
      </w:pPr>
      <w:r>
        <w:t>Mean Available Depth (m)</w:t>
      </w:r>
    </w:p>
    <w:p w14:paraId="1B4BD266" w14:textId="77777777" w:rsidR="002E72AE" w:rsidRDefault="00BB1AB9">
      <w:pPr>
        <w:pStyle w:val="BodyText"/>
      </w:pPr>
      <w:r>
        <w:lastRenderedPageBreak/>
        <w:t>Mean Select Depth (m)</w:t>
      </w:r>
    </w:p>
    <w:p w14:paraId="1B4BD267" w14:textId="77777777" w:rsidR="002E72AE" w:rsidRDefault="00BB1AB9">
      <w:pPr>
        <w:pStyle w:val="BodyText"/>
      </w:pPr>
      <w:r>
        <w:t>Welch t-test p</w:t>
      </w:r>
      <w:r>
        <w:t>-value</w:t>
      </w:r>
    </w:p>
    <w:p w14:paraId="1B4BD268" w14:textId="77777777" w:rsidR="002E72AE" w:rsidRDefault="00BB1AB9">
      <w:pPr>
        <w:pStyle w:val="BodyText"/>
      </w:pPr>
      <w:r>
        <w:t>0.5341115</w:t>
      </w:r>
    </w:p>
    <w:p w14:paraId="1B4BD269" w14:textId="77777777" w:rsidR="002E72AE" w:rsidRDefault="00BB1AB9">
      <w:pPr>
        <w:pStyle w:val="BodyText"/>
      </w:pPr>
      <w:r>
        <w:t>0.4529787</w:t>
      </w:r>
    </w:p>
    <w:p w14:paraId="1B4BD26A" w14:textId="77777777" w:rsidR="002E72AE" w:rsidRDefault="00BB1AB9">
      <w:pPr>
        <w:pStyle w:val="BodyText"/>
      </w:pPr>
      <w:r>
        <w:t>0.0415213</w:t>
      </w:r>
    </w:p>
    <w:p w14:paraId="1B4BD26B" w14:textId="77777777" w:rsidR="002E72AE" w:rsidRDefault="00BB1AB9">
      <w:pPr>
        <w:pStyle w:val="BodyText"/>
      </w:pPr>
      <w:r>
        <w:t xml:space="preserve">Mean stream velocities used by Chinook salmon presmolts were significantly lower than those available </w:t>
      </w:r>
      <w:commentRangeStart w:id="72"/>
      <w:r>
        <w:t xml:space="preserve">throughout the lower Lemhi River </w:t>
      </w:r>
      <w:commentRangeEnd w:id="72"/>
      <w:r w:rsidR="00907B9D">
        <w:rPr>
          <w:rStyle w:val="CommentReference"/>
        </w:rPr>
        <w:commentReference w:id="72"/>
      </w:r>
      <w:r>
        <w:t>(Figure 5; Table 4, suggesting that juvenile Chinook salmon are selecting for slower</w:t>
      </w:r>
      <w:r>
        <w:t xml:space="preserve"> water habitats during late fall and early winter months.</w:t>
      </w:r>
    </w:p>
    <w:p w14:paraId="1B4BD26C" w14:textId="77777777" w:rsidR="002E72AE" w:rsidRDefault="00BB1AB9">
      <w:pPr>
        <w:pStyle w:val="CaptionedFigure"/>
      </w:pPr>
      <w:r>
        <w:rPr>
          <w:noProof/>
        </w:rPr>
        <w:lastRenderedPageBreak/>
        <w:drawing>
          <wp:inline distT="0" distB="0" distL="0" distR="0" wp14:anchorId="1B4BD2D6" wp14:editId="1B4BD2D7">
            <wp:extent cx="5504749" cy="3669832"/>
            <wp:effectExtent l="0" t="0" r="0" b="0"/>
            <wp:docPr id="50" name="Picture" descr="Figure 5: Distributions of all available stream velocities in the lower Lemhi River derived from a 2D numerical model (available) and velocities used by radio-tagged juvenile Chinook salmon during late fall and winter months (use)."/>
            <wp:cNvGraphicFramePr/>
            <a:graphic xmlns:a="http://schemas.openxmlformats.org/drawingml/2006/main">
              <a:graphicData uri="http://schemas.openxmlformats.org/drawingml/2006/picture">
                <pic:pic xmlns:pic="http://schemas.openxmlformats.org/drawingml/2006/picture">
                  <pic:nvPicPr>
                    <pic:cNvPr id="51" name="Picture" descr="C:/Git/Lemhi_RME/analysis/figures/vel-fig-1.png"/>
                    <pic:cNvPicPr>
                      <a:picLocks noChangeAspect="1" noChangeArrowheads="1"/>
                    </pic:cNvPicPr>
                  </pic:nvPicPr>
                  <pic:blipFill>
                    <a:blip r:embed="rId21"/>
                    <a:stretch>
                      <a:fillRect/>
                    </a:stretch>
                  </pic:blipFill>
                  <pic:spPr bwMode="auto">
                    <a:xfrm>
                      <a:off x="0" y="0"/>
                      <a:ext cx="5504749" cy="3669832"/>
                    </a:xfrm>
                    <a:prstGeom prst="rect">
                      <a:avLst/>
                    </a:prstGeom>
                    <a:noFill/>
                    <a:ln w="9525">
                      <a:noFill/>
                      <a:headEnd/>
                      <a:tailEnd/>
                    </a:ln>
                  </pic:spPr>
                </pic:pic>
              </a:graphicData>
            </a:graphic>
          </wp:inline>
        </w:drawing>
      </w:r>
    </w:p>
    <w:p w14:paraId="1B4BD26D" w14:textId="77777777" w:rsidR="002E72AE" w:rsidRDefault="00BB1AB9">
      <w:pPr>
        <w:pStyle w:val="ImageCaption"/>
      </w:pPr>
      <w:r>
        <w:t>Figure 5: Distributions of all available stream velocities in the lower Lemhi River derived from a 2D numerical model (available) and velocities used by radio-tagged juvenile Chinook salmon during</w:t>
      </w:r>
      <w:r>
        <w:t xml:space="preserve"> late fall and winter months (use).</w:t>
      </w:r>
    </w:p>
    <w:p w14:paraId="1B4BD26E" w14:textId="77777777" w:rsidR="002E72AE" w:rsidRDefault="00BB1AB9">
      <w:pPr>
        <w:pStyle w:val="BodyText"/>
      </w:pPr>
      <w:r>
        <w:t>Table 4: Estimated mean velocity for available and selected habitat and Welch t-test p-value.</w:t>
      </w:r>
    </w:p>
    <w:p w14:paraId="1B4BD26F" w14:textId="77777777" w:rsidR="002E72AE" w:rsidRDefault="00BB1AB9">
      <w:pPr>
        <w:pStyle w:val="BodyText"/>
      </w:pPr>
      <w:r>
        <w:t>Mean Available Velocity (m/s)</w:t>
      </w:r>
    </w:p>
    <w:p w14:paraId="1B4BD270" w14:textId="77777777" w:rsidR="002E72AE" w:rsidRDefault="00BB1AB9">
      <w:pPr>
        <w:pStyle w:val="BodyText"/>
      </w:pPr>
      <w:r>
        <w:t>Mean Select Velocity (m/s)</w:t>
      </w:r>
    </w:p>
    <w:p w14:paraId="1B4BD271" w14:textId="77777777" w:rsidR="002E72AE" w:rsidRDefault="00BB1AB9">
      <w:pPr>
        <w:pStyle w:val="BodyText"/>
      </w:pPr>
      <w:r>
        <w:t>Welch t-test p-value</w:t>
      </w:r>
    </w:p>
    <w:p w14:paraId="1B4BD272" w14:textId="77777777" w:rsidR="002E72AE" w:rsidRDefault="00BB1AB9">
      <w:pPr>
        <w:pStyle w:val="BodyText"/>
      </w:pPr>
      <w:r>
        <w:t>0.9938558</w:t>
      </w:r>
    </w:p>
    <w:p w14:paraId="1B4BD273" w14:textId="77777777" w:rsidR="002E72AE" w:rsidRDefault="00BB1AB9">
      <w:pPr>
        <w:pStyle w:val="BodyText"/>
      </w:pPr>
      <w:r>
        <w:t>0.177766</w:t>
      </w:r>
    </w:p>
    <w:p w14:paraId="1B4BD274" w14:textId="77777777" w:rsidR="002E72AE" w:rsidRDefault="00BB1AB9">
      <w:pPr>
        <w:pStyle w:val="BodyText"/>
      </w:pPr>
      <w:r>
        <w:t>0</w:t>
      </w:r>
    </w:p>
    <w:p w14:paraId="1B4BD275" w14:textId="77777777" w:rsidR="002E72AE" w:rsidRDefault="00BB1AB9">
      <w:pPr>
        <w:pStyle w:val="Heading3"/>
      </w:pPr>
      <w:bookmarkStart w:id="73" w:name="channel-unit-type-1"/>
      <w:bookmarkEnd w:id="69"/>
      <w:r>
        <w:lastRenderedPageBreak/>
        <w:t>Channel Unit Type</w:t>
      </w:r>
    </w:p>
    <w:p w14:paraId="1B4BD276" w14:textId="77777777" w:rsidR="002E72AE" w:rsidRDefault="00BB1AB9">
      <w:pPr>
        <w:pStyle w:val="FirstParagraph"/>
      </w:pPr>
      <w:r>
        <w:t>There were significant differences in the distribution of channel unit types used by radio-tagged juvenile Chinook salmon during winter months and what is available throughout the lower Lemhi River, across all three sinuosity categories (</w:t>
      </w:r>
      <w:r>
        <w:t>Table 5). Juvenile Chinook salmon appear to use pools and off-channel areas at a higher proportion relative to their availability, and riffles at a lower proportion compared to what is available (Figure 6).</w:t>
      </w:r>
    </w:p>
    <w:p w14:paraId="1B4BD277" w14:textId="77777777" w:rsidR="002E72AE" w:rsidRDefault="00BB1AB9">
      <w:pPr>
        <w:pStyle w:val="CaptionedFigure"/>
      </w:pPr>
      <w:r>
        <w:rPr>
          <w:noProof/>
        </w:rPr>
        <w:drawing>
          <wp:inline distT="0" distB="0" distL="0" distR="0" wp14:anchorId="1B4BD2D8" wp14:editId="1B4BD2D9">
            <wp:extent cx="5504749" cy="3669832"/>
            <wp:effectExtent l="0" t="0" r="0" b="0"/>
            <wp:docPr id="54" name="Picture" descr="Figure 6: Percent of channel unit types available in the entire lower Lemhi compared with percent where fish were using them, faceted by low, medium and high sinuosity classes."/>
            <wp:cNvGraphicFramePr/>
            <a:graphic xmlns:a="http://schemas.openxmlformats.org/drawingml/2006/main">
              <a:graphicData uri="http://schemas.openxmlformats.org/drawingml/2006/picture">
                <pic:pic xmlns:pic="http://schemas.openxmlformats.org/drawingml/2006/picture">
                  <pic:nvPicPr>
                    <pic:cNvPr id="55" name="Picture" descr="C:/Git/Lemhi_RME/analysis/figures/cu-fig-1.png"/>
                    <pic:cNvPicPr>
                      <a:picLocks noChangeAspect="1" noChangeArrowheads="1"/>
                    </pic:cNvPicPr>
                  </pic:nvPicPr>
                  <pic:blipFill>
                    <a:blip r:embed="rId22"/>
                    <a:stretch>
                      <a:fillRect/>
                    </a:stretch>
                  </pic:blipFill>
                  <pic:spPr bwMode="auto">
                    <a:xfrm>
                      <a:off x="0" y="0"/>
                      <a:ext cx="5504749" cy="3669832"/>
                    </a:xfrm>
                    <a:prstGeom prst="rect">
                      <a:avLst/>
                    </a:prstGeom>
                    <a:noFill/>
                    <a:ln w="9525">
                      <a:noFill/>
                      <a:headEnd/>
                      <a:tailEnd/>
                    </a:ln>
                  </pic:spPr>
                </pic:pic>
              </a:graphicData>
            </a:graphic>
          </wp:inline>
        </w:drawing>
      </w:r>
    </w:p>
    <w:p w14:paraId="1B4BD278" w14:textId="77777777" w:rsidR="002E72AE" w:rsidRDefault="00BB1AB9">
      <w:pPr>
        <w:pStyle w:val="ImageCaption"/>
      </w:pPr>
      <w:r>
        <w:t>Figure 6: Percent of channel unit types availab</w:t>
      </w:r>
      <w:r>
        <w:t>le in the entire lower Lemhi compared with percent where fish were using them, faceted by low, medium and high sinuosity classes.</w:t>
      </w:r>
    </w:p>
    <w:p w14:paraId="1B4BD279" w14:textId="77777777" w:rsidR="002E72AE" w:rsidRDefault="00BB1AB9">
      <w:pPr>
        <w:pStyle w:val="BodyText"/>
      </w:pPr>
      <w:r>
        <w:t>Table 5: P-values of multinomial and G-tests for differences in channel unit type proportions between available and selected h</w:t>
      </w:r>
      <w:r>
        <w:t>abitat.</w:t>
      </w:r>
    </w:p>
    <w:p w14:paraId="1B4BD27A" w14:textId="77777777" w:rsidR="002E72AE" w:rsidRDefault="00BB1AB9">
      <w:pPr>
        <w:pStyle w:val="BodyText"/>
      </w:pPr>
      <w:r>
        <w:t>Sinuosity Category</w:t>
      </w:r>
    </w:p>
    <w:p w14:paraId="1B4BD27B" w14:textId="77777777" w:rsidR="002E72AE" w:rsidRDefault="00BB1AB9">
      <w:pPr>
        <w:pStyle w:val="BodyText"/>
      </w:pPr>
      <w:r>
        <w:lastRenderedPageBreak/>
        <w:t>Multinomial p-value</w:t>
      </w:r>
    </w:p>
    <w:p w14:paraId="1B4BD27C" w14:textId="77777777" w:rsidR="002E72AE" w:rsidRDefault="00BB1AB9">
      <w:pPr>
        <w:pStyle w:val="BodyText"/>
      </w:pPr>
      <w:r>
        <w:t>G-test p-value</w:t>
      </w:r>
    </w:p>
    <w:p w14:paraId="1B4BD27D" w14:textId="77777777" w:rsidR="002E72AE" w:rsidRDefault="00BB1AB9">
      <w:pPr>
        <w:pStyle w:val="BodyText"/>
      </w:pPr>
      <w:r>
        <w:t>Low</w:t>
      </w:r>
    </w:p>
    <w:p w14:paraId="1B4BD27E" w14:textId="77777777" w:rsidR="002E72AE" w:rsidRDefault="00BB1AB9">
      <w:pPr>
        <w:pStyle w:val="BodyText"/>
      </w:pPr>
      <w:r>
        <w:t>0.0000</w:t>
      </w:r>
    </w:p>
    <w:p w14:paraId="1B4BD27F" w14:textId="77777777" w:rsidR="002E72AE" w:rsidRDefault="00BB1AB9">
      <w:pPr>
        <w:pStyle w:val="BodyText"/>
      </w:pPr>
      <w:r>
        <w:t>0.0000009</w:t>
      </w:r>
    </w:p>
    <w:p w14:paraId="1B4BD280" w14:textId="77777777" w:rsidR="002E72AE" w:rsidRDefault="00BB1AB9">
      <w:pPr>
        <w:pStyle w:val="BodyText"/>
      </w:pPr>
      <w:r>
        <w:t>Med</w:t>
      </w:r>
    </w:p>
    <w:p w14:paraId="1B4BD281" w14:textId="77777777" w:rsidR="002E72AE" w:rsidRDefault="00BB1AB9">
      <w:pPr>
        <w:pStyle w:val="BodyText"/>
      </w:pPr>
      <w:r>
        <w:t>0.0026</w:t>
      </w:r>
    </w:p>
    <w:p w14:paraId="1B4BD282" w14:textId="77777777" w:rsidR="002E72AE" w:rsidRDefault="00BB1AB9">
      <w:pPr>
        <w:pStyle w:val="BodyText"/>
      </w:pPr>
      <w:r>
        <w:t>0.0060995</w:t>
      </w:r>
    </w:p>
    <w:p w14:paraId="1B4BD283" w14:textId="77777777" w:rsidR="002E72AE" w:rsidRDefault="00BB1AB9">
      <w:pPr>
        <w:pStyle w:val="BodyText"/>
      </w:pPr>
      <w:r>
        <w:t>High</w:t>
      </w:r>
    </w:p>
    <w:p w14:paraId="1B4BD284" w14:textId="77777777" w:rsidR="002E72AE" w:rsidRDefault="00BB1AB9">
      <w:pPr>
        <w:pStyle w:val="BodyText"/>
      </w:pPr>
      <w:r>
        <w:t>0.0000</w:t>
      </w:r>
    </w:p>
    <w:p w14:paraId="1B4BD285" w14:textId="77777777" w:rsidR="002E72AE" w:rsidRDefault="00BB1AB9">
      <w:pPr>
        <w:pStyle w:val="BodyText"/>
      </w:pPr>
      <w:r>
        <w:t>0.0000000</w:t>
      </w:r>
    </w:p>
    <w:p w14:paraId="1B4BD286" w14:textId="77777777" w:rsidR="002E72AE" w:rsidRDefault="00BB1AB9">
      <w:pPr>
        <w:pStyle w:val="Heading3"/>
      </w:pPr>
      <w:bookmarkStart w:id="74" w:name="concealment-1"/>
      <w:bookmarkEnd w:id="73"/>
      <w:r>
        <w:t>Concealment</w:t>
      </w:r>
    </w:p>
    <w:p w14:paraId="1B4BD287" w14:textId="77777777" w:rsidR="002E72AE" w:rsidRDefault="00BB1AB9">
      <w:pPr>
        <w:pStyle w:val="FirstParagraph"/>
      </w:pPr>
      <w:r>
        <w:t xml:space="preserve">We observed little/no difference between the proportion of locations where concealment substrate was available and locations used by juvenile Chinook salmon with concealment habitat, for both the medium </w:t>
      </w:r>
      <w:commentRangeStart w:id="75"/>
      <w:r>
        <w:t>and high sinuosity categories</w:t>
      </w:r>
      <w:commentRangeEnd w:id="75"/>
      <w:r w:rsidR="0050652B">
        <w:rPr>
          <w:rStyle w:val="CommentReference"/>
        </w:rPr>
        <w:commentReference w:id="75"/>
      </w:r>
      <w:r>
        <w:t xml:space="preserve"> (Figure 7). There was a</w:t>
      </w:r>
      <w:r>
        <w:t xml:space="preserve"> significant difference within the low sinuosity category (Table 6); however; Figure 7 indicates that in low sinuosity reaches, fish were more likely to select habitat that does not contain substrate concealment, contrary to our suspicions.</w:t>
      </w:r>
    </w:p>
    <w:p w14:paraId="1B4BD288" w14:textId="77777777" w:rsidR="002E72AE" w:rsidRDefault="00BB1AB9">
      <w:pPr>
        <w:pStyle w:val="CaptionedFigure"/>
      </w:pPr>
      <w:r>
        <w:rPr>
          <w:noProof/>
        </w:rPr>
        <w:lastRenderedPageBreak/>
        <w:drawing>
          <wp:inline distT="0" distB="0" distL="0" distR="0" wp14:anchorId="1B4BD2DA" wp14:editId="1B4BD2DB">
            <wp:extent cx="5504749" cy="3669832"/>
            <wp:effectExtent l="0" t="0" r="0" b="0"/>
            <wp:docPr id="58" name="Picture" descr="Figure 7: Proportion of locations where concealment habitat was available throughout the lower Lemhi River compared with the proportion where fish had selected, faceted by low, medium and high sinuosity classes."/>
            <wp:cNvGraphicFramePr/>
            <a:graphic xmlns:a="http://schemas.openxmlformats.org/drawingml/2006/main">
              <a:graphicData uri="http://schemas.openxmlformats.org/drawingml/2006/picture">
                <pic:pic xmlns:pic="http://schemas.openxmlformats.org/drawingml/2006/picture">
                  <pic:nvPicPr>
                    <pic:cNvPr id="59" name="Picture" descr="C:/Git/Lemhi_RME/analysis/figures/conceal-fig-1.png"/>
                    <pic:cNvPicPr>
                      <a:picLocks noChangeAspect="1" noChangeArrowheads="1"/>
                    </pic:cNvPicPr>
                  </pic:nvPicPr>
                  <pic:blipFill>
                    <a:blip r:embed="rId23"/>
                    <a:stretch>
                      <a:fillRect/>
                    </a:stretch>
                  </pic:blipFill>
                  <pic:spPr bwMode="auto">
                    <a:xfrm>
                      <a:off x="0" y="0"/>
                      <a:ext cx="5504749" cy="3669832"/>
                    </a:xfrm>
                    <a:prstGeom prst="rect">
                      <a:avLst/>
                    </a:prstGeom>
                    <a:noFill/>
                    <a:ln w="9525">
                      <a:noFill/>
                      <a:headEnd/>
                      <a:tailEnd/>
                    </a:ln>
                  </pic:spPr>
                </pic:pic>
              </a:graphicData>
            </a:graphic>
          </wp:inline>
        </w:drawing>
      </w:r>
    </w:p>
    <w:p w14:paraId="1B4BD289" w14:textId="77777777" w:rsidR="002E72AE" w:rsidRDefault="00BB1AB9">
      <w:pPr>
        <w:pStyle w:val="ImageCaption"/>
      </w:pPr>
      <w:r>
        <w:t>Figure 7: Pro</w:t>
      </w:r>
      <w:r>
        <w:t>portion of locations where concealment habitat was available throughout the lower Lemhi River compared with the proportion where fish had selected, faceted by low, medium and high sinuosity classes.</w:t>
      </w:r>
    </w:p>
    <w:p w14:paraId="1B4BD28A" w14:textId="77777777" w:rsidR="002E72AE" w:rsidRDefault="00BB1AB9">
      <w:pPr>
        <w:pStyle w:val="BodyText"/>
      </w:pPr>
      <w:r>
        <w:t>Table 6: P-values of G- and Chi-squared tests for differe</w:t>
      </w:r>
      <w:r>
        <w:t>nces in availability of concealment between available and selected habitat.</w:t>
      </w:r>
    </w:p>
    <w:p w14:paraId="1B4BD28B" w14:textId="77777777" w:rsidR="002E72AE" w:rsidRDefault="00BB1AB9">
      <w:pPr>
        <w:pStyle w:val="BodyText"/>
      </w:pPr>
      <w:r>
        <w:t>Sinuosity Category</w:t>
      </w:r>
    </w:p>
    <w:p w14:paraId="1B4BD28C" w14:textId="77777777" w:rsidR="002E72AE" w:rsidRDefault="00BB1AB9">
      <w:pPr>
        <w:pStyle w:val="BodyText"/>
      </w:pPr>
      <w:r>
        <w:t>G-test p-value</w:t>
      </w:r>
    </w:p>
    <w:p w14:paraId="1B4BD28D" w14:textId="77777777" w:rsidR="002E72AE" w:rsidRDefault="00BB1AB9">
      <w:pPr>
        <w:pStyle w:val="BodyText"/>
      </w:pPr>
      <w:r>
        <w:t>Chi Squared p-value</w:t>
      </w:r>
    </w:p>
    <w:p w14:paraId="1B4BD28E" w14:textId="77777777" w:rsidR="002E72AE" w:rsidRDefault="00BB1AB9">
      <w:pPr>
        <w:pStyle w:val="BodyText"/>
      </w:pPr>
      <w:r>
        <w:t>Low</w:t>
      </w:r>
    </w:p>
    <w:p w14:paraId="1B4BD28F" w14:textId="77777777" w:rsidR="002E72AE" w:rsidRDefault="00BB1AB9">
      <w:pPr>
        <w:pStyle w:val="BodyText"/>
      </w:pPr>
      <w:r>
        <w:t>0.00610</w:t>
      </w:r>
    </w:p>
    <w:p w14:paraId="1B4BD290" w14:textId="77777777" w:rsidR="002E72AE" w:rsidRDefault="00BB1AB9">
      <w:pPr>
        <w:pStyle w:val="BodyText"/>
      </w:pPr>
      <w:r>
        <w:lastRenderedPageBreak/>
        <w:t>0.00452</w:t>
      </w:r>
    </w:p>
    <w:p w14:paraId="1B4BD291" w14:textId="77777777" w:rsidR="002E72AE" w:rsidRDefault="00BB1AB9">
      <w:pPr>
        <w:pStyle w:val="BodyText"/>
      </w:pPr>
      <w:r>
        <w:t>Med</w:t>
      </w:r>
    </w:p>
    <w:p w14:paraId="1B4BD292" w14:textId="77777777" w:rsidR="002E72AE" w:rsidRDefault="00BB1AB9">
      <w:pPr>
        <w:pStyle w:val="BodyText"/>
      </w:pPr>
      <w:r>
        <w:t>0.93377</w:t>
      </w:r>
    </w:p>
    <w:p w14:paraId="1B4BD293" w14:textId="77777777" w:rsidR="002E72AE" w:rsidRDefault="00BB1AB9">
      <w:pPr>
        <w:pStyle w:val="BodyText"/>
      </w:pPr>
      <w:r>
        <w:t>0.77483</w:t>
      </w:r>
    </w:p>
    <w:p w14:paraId="1B4BD294" w14:textId="77777777" w:rsidR="002E72AE" w:rsidRDefault="00BB1AB9">
      <w:pPr>
        <w:pStyle w:val="BodyText"/>
      </w:pPr>
      <w:r>
        <w:t>High</w:t>
      </w:r>
    </w:p>
    <w:p w14:paraId="1B4BD295" w14:textId="77777777" w:rsidR="002E72AE" w:rsidRDefault="00BB1AB9">
      <w:pPr>
        <w:pStyle w:val="BodyText"/>
      </w:pPr>
      <w:r>
        <w:t>0.40068</w:t>
      </w:r>
    </w:p>
    <w:p w14:paraId="1B4BD296" w14:textId="77777777" w:rsidR="002E72AE" w:rsidRDefault="00BB1AB9">
      <w:pPr>
        <w:pStyle w:val="BodyText"/>
      </w:pPr>
      <w:r>
        <w:t>0.23493</w:t>
      </w:r>
    </w:p>
    <w:p w14:paraId="1B4BD297" w14:textId="77777777" w:rsidR="002E72AE" w:rsidRDefault="00BB1AB9">
      <w:pPr>
        <w:pStyle w:val="Heading3"/>
      </w:pPr>
      <w:bookmarkStart w:id="76" w:name="cover-1"/>
      <w:bookmarkEnd w:id="74"/>
      <w:r>
        <w:t>Cover</w:t>
      </w:r>
    </w:p>
    <w:p w14:paraId="1B4BD298" w14:textId="77777777" w:rsidR="002E72AE" w:rsidRDefault="00BB1AB9">
      <w:pPr>
        <w:pStyle w:val="FirstParagraph"/>
      </w:pPr>
      <w:r>
        <w:t>Radio-tagged juvenile Chinook salmon were more likely to select habitat where some form of cover was available (within a 1.5 m radius), compared to what was available, including across all three sinuosity categories (Figure 8; Table 7).</w:t>
      </w:r>
    </w:p>
    <w:p w14:paraId="1B4BD299" w14:textId="77777777" w:rsidR="002E72AE" w:rsidRDefault="00BB1AB9">
      <w:pPr>
        <w:pStyle w:val="CaptionedFigure"/>
      </w:pPr>
      <w:r>
        <w:rPr>
          <w:noProof/>
        </w:rPr>
        <w:lastRenderedPageBreak/>
        <w:drawing>
          <wp:inline distT="0" distB="0" distL="0" distR="0" wp14:anchorId="1B4BD2DC" wp14:editId="1B4BD2DD">
            <wp:extent cx="5504749" cy="3669832"/>
            <wp:effectExtent l="0" t="0" r="0" b="0"/>
            <wp:docPr id="62" name="Picture" descr="Figure 8: Proportion of transect points where cover was available throughout the entire lower Lemhi River compared to the proportion where fish had selected, faceted by low, medium, and high sinuosity categories."/>
            <wp:cNvGraphicFramePr/>
            <a:graphic xmlns:a="http://schemas.openxmlformats.org/drawingml/2006/main">
              <a:graphicData uri="http://schemas.openxmlformats.org/drawingml/2006/picture">
                <pic:pic xmlns:pic="http://schemas.openxmlformats.org/drawingml/2006/picture">
                  <pic:nvPicPr>
                    <pic:cNvPr id="63" name="Picture" descr="C:/Git/Lemhi_RME/analysis/figures/cover-fig-1.png"/>
                    <pic:cNvPicPr>
                      <a:picLocks noChangeAspect="1" noChangeArrowheads="1"/>
                    </pic:cNvPicPr>
                  </pic:nvPicPr>
                  <pic:blipFill>
                    <a:blip r:embed="rId24"/>
                    <a:stretch>
                      <a:fillRect/>
                    </a:stretch>
                  </pic:blipFill>
                  <pic:spPr bwMode="auto">
                    <a:xfrm>
                      <a:off x="0" y="0"/>
                      <a:ext cx="5504749" cy="3669832"/>
                    </a:xfrm>
                    <a:prstGeom prst="rect">
                      <a:avLst/>
                    </a:prstGeom>
                    <a:noFill/>
                    <a:ln w="9525">
                      <a:noFill/>
                      <a:headEnd/>
                      <a:tailEnd/>
                    </a:ln>
                  </pic:spPr>
                </pic:pic>
              </a:graphicData>
            </a:graphic>
          </wp:inline>
        </w:drawing>
      </w:r>
    </w:p>
    <w:p w14:paraId="1B4BD29A" w14:textId="77777777" w:rsidR="002E72AE" w:rsidRDefault="00BB1AB9">
      <w:pPr>
        <w:pStyle w:val="ImageCaption"/>
      </w:pPr>
      <w:r>
        <w:t>Figure 8: Proport</w:t>
      </w:r>
      <w:r>
        <w:t>ion of transect points where cover was available throughout the entire lower Lemhi River compared to the proportion where fish had selected, faceted by low, medium, and high sinuosity categories.</w:t>
      </w:r>
    </w:p>
    <w:p w14:paraId="1B4BD29B" w14:textId="77777777" w:rsidR="002E72AE" w:rsidRDefault="00BB1AB9">
      <w:pPr>
        <w:pStyle w:val="BodyText"/>
      </w:pPr>
      <w:r>
        <w:t>Table 7: P-values of G- and Chi-squared tests for difference</w:t>
      </w:r>
      <w:r>
        <w:t>s in availability of cover within 1.5 m radius between available and selected habitat.</w:t>
      </w:r>
    </w:p>
    <w:p w14:paraId="1B4BD29C" w14:textId="77777777" w:rsidR="002E72AE" w:rsidRDefault="00BB1AB9">
      <w:pPr>
        <w:pStyle w:val="BodyText"/>
      </w:pPr>
      <w:r>
        <w:t>Sinuosity Category</w:t>
      </w:r>
    </w:p>
    <w:p w14:paraId="1B4BD29D" w14:textId="77777777" w:rsidR="002E72AE" w:rsidRDefault="00BB1AB9">
      <w:pPr>
        <w:pStyle w:val="BodyText"/>
      </w:pPr>
      <w:r>
        <w:t>G-test p-value</w:t>
      </w:r>
    </w:p>
    <w:p w14:paraId="1B4BD29E" w14:textId="77777777" w:rsidR="002E72AE" w:rsidRDefault="00BB1AB9">
      <w:pPr>
        <w:pStyle w:val="BodyText"/>
      </w:pPr>
      <w:r>
        <w:t>Chi Squared p-value</w:t>
      </w:r>
    </w:p>
    <w:p w14:paraId="1B4BD29F" w14:textId="77777777" w:rsidR="002E72AE" w:rsidRDefault="00BB1AB9">
      <w:pPr>
        <w:pStyle w:val="BodyText"/>
      </w:pPr>
      <w:r>
        <w:t>Low</w:t>
      </w:r>
    </w:p>
    <w:p w14:paraId="1B4BD2A0" w14:textId="77777777" w:rsidR="002E72AE" w:rsidRDefault="00BB1AB9">
      <w:pPr>
        <w:pStyle w:val="BodyText"/>
      </w:pPr>
      <w:r>
        <w:t>0.00274</w:t>
      </w:r>
    </w:p>
    <w:p w14:paraId="1B4BD2A1" w14:textId="77777777" w:rsidR="002E72AE" w:rsidRDefault="00BB1AB9">
      <w:pPr>
        <w:pStyle w:val="BodyText"/>
      </w:pPr>
      <w:r>
        <w:lastRenderedPageBreak/>
        <w:t>0.00255</w:t>
      </w:r>
    </w:p>
    <w:p w14:paraId="1B4BD2A2" w14:textId="77777777" w:rsidR="002E72AE" w:rsidRDefault="00BB1AB9">
      <w:pPr>
        <w:pStyle w:val="BodyText"/>
      </w:pPr>
      <w:r>
        <w:t>Med</w:t>
      </w:r>
    </w:p>
    <w:p w14:paraId="1B4BD2A3" w14:textId="77777777" w:rsidR="002E72AE" w:rsidRDefault="00BB1AB9">
      <w:pPr>
        <w:pStyle w:val="BodyText"/>
      </w:pPr>
      <w:r>
        <w:t>0.00001</w:t>
      </w:r>
    </w:p>
    <w:p w14:paraId="1B4BD2A4" w14:textId="77777777" w:rsidR="002E72AE" w:rsidRDefault="00BB1AB9">
      <w:pPr>
        <w:pStyle w:val="BodyText"/>
      </w:pPr>
      <w:r>
        <w:t>0.00003</w:t>
      </w:r>
    </w:p>
    <w:p w14:paraId="1B4BD2A5" w14:textId="77777777" w:rsidR="002E72AE" w:rsidRDefault="00BB1AB9">
      <w:pPr>
        <w:pStyle w:val="BodyText"/>
      </w:pPr>
      <w:r>
        <w:t>High</w:t>
      </w:r>
    </w:p>
    <w:p w14:paraId="1B4BD2A6" w14:textId="77777777" w:rsidR="002E72AE" w:rsidRDefault="00BB1AB9">
      <w:pPr>
        <w:pStyle w:val="BodyText"/>
      </w:pPr>
      <w:r>
        <w:t>0.00032</w:t>
      </w:r>
    </w:p>
    <w:p w14:paraId="1B4BD2A7" w14:textId="77777777" w:rsidR="002E72AE" w:rsidRDefault="00BB1AB9">
      <w:pPr>
        <w:pStyle w:val="BodyText"/>
      </w:pPr>
      <w:r>
        <w:t>0.00027</w:t>
      </w:r>
    </w:p>
    <w:p w14:paraId="1B4BD2A8" w14:textId="77777777" w:rsidR="002E72AE" w:rsidRDefault="00BB1AB9">
      <w:pPr>
        <w:pStyle w:val="Heading1"/>
      </w:pPr>
      <w:bookmarkStart w:id="77" w:name="discussion"/>
      <w:bookmarkEnd w:id="64"/>
      <w:bookmarkEnd w:id="66"/>
      <w:bookmarkEnd w:id="76"/>
      <w:r>
        <w:t>Discussion</w:t>
      </w:r>
    </w:p>
    <w:p w14:paraId="1B4BD2A9" w14:textId="5F0EF0AC" w:rsidR="002E72AE" w:rsidRDefault="00BB1AB9">
      <w:pPr>
        <w:pStyle w:val="FirstParagraph"/>
      </w:pPr>
      <w:r>
        <w:t xml:space="preserve">In this study, we identified that radio-tagged juvenile Chinook salmon selected for slower stream velocities </w:t>
      </w:r>
      <w:ins w:id="78" w:author="See, Kevin (DFW)" w:date="2022-07-01T12:29:00Z">
        <w:r w:rsidR="00CF1F44">
          <w:t xml:space="preserve">and slightly </w:t>
        </w:r>
        <w:r w:rsidR="00E5690C">
          <w:t xml:space="preserve">deeper areas </w:t>
        </w:r>
      </w:ins>
      <w:r>
        <w:t xml:space="preserve">than </w:t>
      </w:r>
      <w:del w:id="79" w:author="See, Kevin (DFW)" w:date="2022-07-01T12:29:00Z">
        <w:r w:rsidDel="00E5690C">
          <w:delText xml:space="preserve">was </w:delText>
        </w:r>
      </w:del>
      <w:ins w:id="80" w:author="See, Kevin (DFW)" w:date="2022-07-01T12:29:00Z">
        <w:r w:rsidR="00E5690C">
          <w:t>w</w:t>
        </w:r>
        <w:r w:rsidR="00E5690C">
          <w:t>ere</w:t>
        </w:r>
        <w:r w:rsidR="00E5690C">
          <w:t xml:space="preserve"> </w:t>
        </w:r>
      </w:ins>
      <w:r>
        <w:t>typically available in the lower Lemhi River during the late fall and winter months; and further, selected for slow-water channel unit typ</w:t>
      </w:r>
      <w:r>
        <w:t>es, including pools and off-channel areas, at a higher rate than those types were available. Additionally, we identified that juveniles selected for locations with adjacent cover (of any type), regardless of the reach-scale sinuosity of the river. We did n</w:t>
      </w:r>
      <w:r>
        <w:t>ot identify a pattern regarding the selection (or not) of locations with available concealment habitat. In the following, we further discuss these results and potential limitations of our dataset that should be considered during interpretation.</w:t>
      </w:r>
    </w:p>
    <w:p w14:paraId="1B4BD2AA" w14:textId="77777777" w:rsidR="002E72AE" w:rsidRDefault="00BB1AB9">
      <w:pPr>
        <w:pStyle w:val="Heading2"/>
      </w:pPr>
      <w:bookmarkStart w:id="81" w:name="habitat-availability-power-analysis-2"/>
      <w:r>
        <w:lastRenderedPageBreak/>
        <w:t>Habitat Ava</w:t>
      </w:r>
      <w:r>
        <w:t>ilability Power Analysis</w:t>
      </w:r>
    </w:p>
    <w:p w14:paraId="1B4BD2AB" w14:textId="77777777" w:rsidR="002E72AE" w:rsidRDefault="00BB1AB9">
      <w:pPr>
        <w:pStyle w:val="FirstParagraph"/>
      </w:pPr>
      <w:r>
        <w:t>The distributions of the depths and velocities from the sampled transects and the rasters covering the entirety of the lower Lemhi River were nearly identical within each sinuosity class. This suggested that the sampled transects s</w:t>
      </w:r>
      <w:r>
        <w:t xml:space="preserve">ufficiently captured the distribution of available habitat, and did not need to be supplemented with additional transects. Certainly, we were interested in habitat metrics beyond depth and velocity, but without somehow simulating the true distributions of </w:t>
      </w:r>
      <w:r>
        <w:t xml:space="preserve">those metrics (e.g., substrate class, fish cover, etc.)) it would have been difficult to conduct a worthwhile power analysis to evaluate whether the current dataset was sufficient to capture those distributions. Depth and velocity were used as proxies for </w:t>
      </w:r>
      <w:r>
        <w:t>other habitat characteristics, because we had model outputs for them across the entire lower Lemhi River, which we treated as the “truth”. We feel that the habitat availability dataset available from line transects in the lower Lemhi River is sufficient to</w:t>
      </w:r>
      <w:r>
        <w:t xml:space="preserve"> capture the true available habitat.</w:t>
      </w:r>
    </w:p>
    <w:p w14:paraId="1B4BD2AC" w14:textId="77777777" w:rsidR="002E72AE" w:rsidRDefault="00BB1AB9">
      <w:pPr>
        <w:pStyle w:val="Heading2"/>
      </w:pPr>
      <w:bookmarkStart w:id="82" w:name="habitat-preference-2"/>
      <w:bookmarkEnd w:id="81"/>
      <w:r>
        <w:t>Habitat Preference</w:t>
      </w:r>
    </w:p>
    <w:p w14:paraId="1B4BD2AD" w14:textId="77777777" w:rsidR="002E72AE" w:rsidRDefault="00BB1AB9">
      <w:pPr>
        <w:pStyle w:val="Heading3"/>
      </w:pPr>
      <w:bookmarkStart w:id="83" w:name="sinuosity-2"/>
      <w:r>
        <w:t>Sinuosity</w:t>
      </w:r>
    </w:p>
    <w:p w14:paraId="1B4BD2AE" w14:textId="77777777" w:rsidR="002E72AE" w:rsidRDefault="00BB1AB9">
      <w:pPr>
        <w:pStyle w:val="FirstParagraph"/>
      </w:pPr>
      <w:r>
        <w:t>We hypothesized that juvenile Chinook salmon would select high sinuosity reaches in the lower Lemhi River at a higher rate than they were available; however, this was not the case (Figure 3)</w:t>
      </w:r>
      <w:r>
        <w:t>. There did not appear to be a real pattern in fish use relative to sinuosity categories. Our theory was that high sinuosity reaches of the lower Lemhi River would be more likely to have low velocity areas and slow-water channel units which are typically m</w:t>
      </w:r>
      <w:r>
        <w:t xml:space="preserve">ore appealing to juvenile Chinook salmon (supported by findings here). That didn’t necessarily seem to be the case, though, as all sinuosity categories appeared to have similar distributions of velocity (Figure 2) </w:t>
      </w:r>
      <w:r>
        <w:lastRenderedPageBreak/>
        <w:t>despite high sinuosity reaches having high</w:t>
      </w:r>
      <w:r>
        <w:t xml:space="preserve">er pool frequency (Figure 6). These findings may suggest that juvenile Chinook salmon are not </w:t>
      </w:r>
      <w:commentRangeStart w:id="84"/>
      <w:r>
        <w:t>selecting for habitat at the reach scale</w:t>
      </w:r>
      <w:commentRangeEnd w:id="84"/>
      <w:r w:rsidR="003A2670">
        <w:rPr>
          <w:rStyle w:val="CommentReference"/>
        </w:rPr>
        <w:commentReference w:id="84"/>
      </w:r>
      <w:r>
        <w:t>, but rather more at a micro-habitat scale at which the fish is experiencing.</w:t>
      </w:r>
    </w:p>
    <w:p w14:paraId="1B4BD2AF" w14:textId="77777777" w:rsidR="002E72AE" w:rsidRDefault="00BB1AB9">
      <w:pPr>
        <w:pStyle w:val="Heading3"/>
      </w:pPr>
      <w:bookmarkStart w:id="85" w:name="depth-and-velocity-2"/>
      <w:bookmarkEnd w:id="83"/>
      <w:r>
        <w:t>Depth and Velocity</w:t>
      </w:r>
    </w:p>
    <w:p w14:paraId="1B4BD2B0" w14:textId="77777777" w:rsidR="002E72AE" w:rsidRDefault="00BB1AB9">
      <w:pPr>
        <w:pStyle w:val="FirstParagraph"/>
      </w:pPr>
      <w:r>
        <w:t>While our analysis demons</w:t>
      </w:r>
      <w:r>
        <w:t>trated a significant difference between the mean water depth used by juvenile Chinook salmon and the mean available depth, with fish selecting for shallower depths, we believe this result could partially be explained by a sampling bias. For example, some d</w:t>
      </w:r>
      <w:r>
        <w:t xml:space="preserve">epths were not collected at fish use (tag) locations because, at the time of sampling, </w:t>
      </w:r>
      <w:commentRangeStart w:id="86"/>
      <w:r>
        <w:t>those locations were too deep to safely and accurately measure</w:t>
      </w:r>
      <w:commentRangeEnd w:id="86"/>
      <w:r w:rsidR="00BB6EF0">
        <w:rPr>
          <w:rStyle w:val="CommentReference"/>
        </w:rPr>
        <w:commentReference w:id="86"/>
      </w:r>
      <w:r>
        <w:t>. Had these omitted data points been included, bias in used depths may have been reduced (albeit to an unkn</w:t>
      </w:r>
      <w:r>
        <w:t>own degree), and a significant difference may not have been found.</w:t>
      </w:r>
    </w:p>
    <w:p w14:paraId="1B4BD2B1" w14:textId="77777777" w:rsidR="002E72AE" w:rsidRDefault="00BB1AB9">
      <w:pPr>
        <w:pStyle w:val="BodyText"/>
      </w:pPr>
      <w:r>
        <w:t xml:space="preserve">Alternatively, we feel the significant difference in stream velocities found at the used locations compared to the available stream velocities to be a </w:t>
      </w:r>
      <w:commentRangeStart w:id="87"/>
      <w:r>
        <w:t xml:space="preserve">valid </w:t>
      </w:r>
      <w:commentRangeEnd w:id="87"/>
      <w:r w:rsidR="008C4CD5">
        <w:rPr>
          <w:rStyle w:val="CommentReference"/>
        </w:rPr>
        <w:commentReference w:id="87"/>
      </w:r>
      <w:r>
        <w:t>and interesting finding. Had hig</w:t>
      </w:r>
      <w:r>
        <w:t>her velocities been included in the dataset to potentially shift the use distribution, those locations would have been filtered out based on literature detailing the upper limit of sustained swimming for juvenile salmonids (used as criteria in decision tre</w:t>
      </w:r>
      <w:r>
        <w:t xml:space="preserve">e for qualifying habitat use). </w:t>
      </w:r>
      <w:commentRangeStart w:id="88"/>
      <w:r>
        <w:t>Strikingly, the mean velocity for available habitat (0.99 m/s) is significantly greater than the upper limit for sustained swimming speed (0.67 m/s) of a 111 mm fish, the average size among juvenile Chinook salmon in our stud</w:t>
      </w:r>
      <w:r>
        <w:t>y.</w:t>
      </w:r>
      <w:commentRangeEnd w:id="88"/>
      <w:r w:rsidR="005C4E4C">
        <w:rPr>
          <w:rStyle w:val="CommentReference"/>
        </w:rPr>
        <w:commentReference w:id="88"/>
      </w:r>
    </w:p>
    <w:p w14:paraId="1B4BD2B2" w14:textId="77777777" w:rsidR="002E72AE" w:rsidRDefault="00BB1AB9">
      <w:pPr>
        <w:pStyle w:val="Heading3"/>
      </w:pPr>
      <w:bookmarkStart w:id="89" w:name="channel-unit-type-2"/>
      <w:bookmarkEnd w:id="85"/>
      <w:r>
        <w:lastRenderedPageBreak/>
        <w:t>Channel Unit Type</w:t>
      </w:r>
    </w:p>
    <w:p w14:paraId="1B4BD2B3" w14:textId="6B34EFF6" w:rsidR="002E72AE" w:rsidRDefault="00BB1AB9">
      <w:pPr>
        <w:pStyle w:val="FirstParagraph"/>
      </w:pPr>
      <w:r>
        <w:t xml:space="preserve">We </w:t>
      </w:r>
      <w:del w:id="90" w:author="See, Kevin (DFW)" w:date="2022-07-01T12:39:00Z">
        <w:r w:rsidDel="009B79F6">
          <w:delText xml:space="preserve">showed </w:delText>
        </w:r>
      </w:del>
      <w:ins w:id="91" w:author="See, Kevin (DFW)" w:date="2022-07-01T12:39:00Z">
        <w:r w:rsidR="009B79F6">
          <w:t>found</w:t>
        </w:r>
        <w:r w:rsidR="009B79F6">
          <w:t xml:space="preserve"> </w:t>
        </w:r>
      </w:ins>
      <w:r>
        <w:t xml:space="preserve">that juvenile Chinook salmon selected slower velocity channel unit types (pools and off-channel areas) at a higher frequency than was available throughout the lower Lemhi River. This supports the idea that these fish are seeking refuge from high </w:t>
      </w:r>
      <w:r>
        <w:t>velocities (i.e., riffles) which could be an important survival and fitness strategy during the winter months when fish are trying to maintain condition factor.</w:t>
      </w:r>
    </w:p>
    <w:p w14:paraId="1B4BD2B4" w14:textId="77777777" w:rsidR="002E72AE" w:rsidRDefault="00BB1AB9">
      <w:pPr>
        <w:pStyle w:val="BodyText"/>
      </w:pPr>
      <w:r>
        <w:t xml:space="preserve">Statistical analysis shows juvenile Chinook selecting </w:t>
      </w:r>
      <w:commentRangeStart w:id="92"/>
      <w:r>
        <w:t>for pools and off-channel areas at a high</w:t>
      </w:r>
      <w:r>
        <w:t xml:space="preserve">er frequency </w:t>
      </w:r>
      <w:commentRangeEnd w:id="92"/>
      <w:r w:rsidR="009B79F6">
        <w:rPr>
          <w:rStyle w:val="CommentReference"/>
        </w:rPr>
        <w:commentReference w:id="92"/>
      </w:r>
      <w:r>
        <w:t>than what is available.</w:t>
      </w:r>
    </w:p>
    <w:p w14:paraId="1B4BD2B5" w14:textId="77777777" w:rsidR="002E72AE" w:rsidRDefault="00BB1AB9">
      <w:pPr>
        <w:pStyle w:val="Heading3"/>
      </w:pPr>
      <w:bookmarkStart w:id="93" w:name="concealment-2"/>
      <w:bookmarkEnd w:id="89"/>
      <w:r>
        <w:t>Concealment</w:t>
      </w:r>
    </w:p>
    <w:p w14:paraId="1B4BD2B6" w14:textId="77777777" w:rsidR="002E72AE" w:rsidRDefault="00BB1AB9">
      <w:pPr>
        <w:pStyle w:val="FirstParagraph"/>
      </w:pPr>
      <w:r>
        <w:t>Contrary to our hypothesis, there was more concealment habitat available in the lower Lemhi River than what was being used by juvenile Chinook, at least in low sinuosity reaches (Figure 7). This may be parti</w:t>
      </w:r>
      <w:r>
        <w:t>ally explained by fish instead seeking and preferring slow velocity habitats, which are generally associated with finer bed material (i.e., gravel, sands, fines) deposition. Juvenile Chinook salmon may not be selecting for areas where concealment is absent</w:t>
      </w:r>
      <w:r>
        <w:t>, but rather it may be that stream velocity is a more important habitat component than substrate concealment. Also, while surveyors did their best to categorize substrate accurately, turbidity in the Lemhi River, especially at higher winter flows, made sub</w:t>
      </w:r>
      <w:r>
        <w:t>strate observations challenging</w:t>
      </w:r>
      <w:r>
        <w:t>.</w:t>
      </w:r>
    </w:p>
    <w:p w14:paraId="1B4BD2B7" w14:textId="77777777" w:rsidR="002E72AE" w:rsidRDefault="00BB1AB9">
      <w:pPr>
        <w:pStyle w:val="Heading3"/>
      </w:pPr>
      <w:bookmarkStart w:id="94" w:name="cover-2"/>
      <w:bookmarkEnd w:id="93"/>
      <w:r>
        <w:t>Cover</w:t>
      </w:r>
    </w:p>
    <w:p w14:paraId="1B4BD2B8" w14:textId="04BBFA34" w:rsidR="002E72AE" w:rsidRDefault="00BB1AB9">
      <w:pPr>
        <w:pStyle w:val="FirstParagraph"/>
      </w:pPr>
      <w:r>
        <w:t xml:space="preserve">We </w:t>
      </w:r>
      <w:del w:id="95" w:author="See, Kevin (DFW)" w:date="2022-07-01T12:41:00Z">
        <w:r w:rsidDel="007B501A">
          <w:delText xml:space="preserve">showed </w:delText>
        </w:r>
      </w:del>
      <w:ins w:id="96" w:author="See, Kevin (DFW)" w:date="2022-07-01T12:41:00Z">
        <w:r w:rsidR="007B501A">
          <w:t>found</w:t>
        </w:r>
        <w:r w:rsidR="007B501A">
          <w:t xml:space="preserve"> </w:t>
        </w:r>
      </w:ins>
      <w:r>
        <w:t>that juvenile Chinook salmon selected for microhabitats with cover (within a 1.5 m radius) in greater proportions than was available throughout the lower Lemhi River. We believe this finding could be underst</w:t>
      </w:r>
      <w:r>
        <w:t xml:space="preserve">ated, as well. The microhabitat availability surveys were </w:t>
      </w:r>
      <w:r>
        <w:lastRenderedPageBreak/>
        <w:t>conducted in August, when overhanging vegetation was likely more prominent and with leaves. In the winter, during microhabitat use surveys, trees and plants had lost their leaves resulting in less a</w:t>
      </w:r>
      <w:r>
        <w:t>vailable cover, at least for overhanging vegetation. The magnitude of the bias resulting from the difference in timing of surveys is unknown; however, should be considered in the context of the seasonality of the two surveys.</w:t>
      </w:r>
    </w:p>
    <w:p w14:paraId="1B4BD2B9" w14:textId="77777777" w:rsidR="002E72AE" w:rsidRDefault="00BB1AB9">
      <w:pPr>
        <w:pStyle w:val="Heading3"/>
      </w:pPr>
      <w:bookmarkStart w:id="97" w:name="conclusions"/>
      <w:bookmarkEnd w:id="94"/>
      <w:r>
        <w:t>Conclusions</w:t>
      </w:r>
    </w:p>
    <w:p w14:paraId="1B4BD2BA" w14:textId="77777777" w:rsidR="002E72AE" w:rsidRDefault="00BB1AB9">
      <w:pPr>
        <w:pStyle w:val="FirstParagraph"/>
      </w:pPr>
      <w:r>
        <w:t>We identified that</w:t>
      </w:r>
      <w:r>
        <w:t xml:space="preserve"> juvenile Chinook salmon selected for slower velocity microhabitats and channel unit types, and preferred locations with cover. Our habitat availability surveys additionally suggest that this habitat type may be limiting throughout the lower Lemhi River (F</w:t>
      </w:r>
      <w:r>
        <w:t>igure 6). We believe that restoration efforts in the lower Lemhi River directed at improving overwintering habitat should look towards increasing the availability of slow-water habitats with available cover.</w:t>
      </w:r>
    </w:p>
    <w:p w14:paraId="1B4BD2BB" w14:textId="77777777" w:rsidR="002E72AE" w:rsidRDefault="00BB1AB9">
      <w:pPr>
        <w:pStyle w:val="BodyText"/>
      </w:pPr>
      <w:r>
        <w:t>While we believe this habitat availability and u</w:t>
      </w:r>
      <w:r>
        <w:t>se study has been worthwhile and its findings are relevant to restoration efforts in the Lemhi River, it must be understood that the study does not come without some major confounding factors. Those factors include:</w:t>
      </w:r>
    </w:p>
    <w:p w14:paraId="1B4BD2BC" w14:textId="77777777" w:rsidR="002E72AE" w:rsidRDefault="00BB1AB9">
      <w:pPr>
        <w:pStyle w:val="Compact"/>
        <w:numPr>
          <w:ilvl w:val="0"/>
          <w:numId w:val="16"/>
        </w:numPr>
      </w:pPr>
      <w:r>
        <w:t>Radio telemetry technology</w:t>
      </w:r>
    </w:p>
    <w:p w14:paraId="1B4BD2BD" w14:textId="77777777" w:rsidR="002E72AE" w:rsidRDefault="00BB1AB9">
      <w:pPr>
        <w:pStyle w:val="Compact"/>
        <w:numPr>
          <w:ilvl w:val="0"/>
          <w:numId w:val="16"/>
        </w:numPr>
      </w:pPr>
      <w:r>
        <w:t>Predation</w:t>
      </w:r>
    </w:p>
    <w:p w14:paraId="1B4BD2BE" w14:textId="77777777" w:rsidR="002E72AE" w:rsidRDefault="00BB1AB9">
      <w:pPr>
        <w:pStyle w:val="Compact"/>
        <w:numPr>
          <w:ilvl w:val="0"/>
          <w:numId w:val="16"/>
        </w:numPr>
      </w:pPr>
      <w:r>
        <w:t>Sam</w:t>
      </w:r>
      <w:r>
        <w:t>ple size</w:t>
      </w:r>
    </w:p>
    <w:p w14:paraId="1B4BD2BF" w14:textId="77777777" w:rsidR="002E72AE" w:rsidRDefault="00BB1AB9">
      <w:pPr>
        <w:pStyle w:val="Compact"/>
        <w:numPr>
          <w:ilvl w:val="0"/>
          <w:numId w:val="16"/>
        </w:numPr>
      </w:pPr>
      <w:r>
        <w:t>Sampling bias due to environmental conditions</w:t>
      </w:r>
    </w:p>
    <w:p w14:paraId="1B4BD2C0" w14:textId="7EE4C347" w:rsidR="002E72AE" w:rsidRDefault="00BB1AB9">
      <w:pPr>
        <w:pStyle w:val="FirstParagraph"/>
      </w:pPr>
      <w:r>
        <w:t xml:space="preserve">Because we were unable to confirm if radio tag detections were truly live fish and a </w:t>
      </w:r>
      <w:r>
        <w:t xml:space="preserve">high </w:t>
      </w:r>
      <w:r>
        <w:t>percentage of radio were physically recovered</w:t>
      </w:r>
      <w:ins w:id="98" w:author="See, Kevin (DFW)" w:date="2022-07-01T12:43:00Z">
        <w:r w:rsidR="003D1E62">
          <w:t xml:space="preserve"> because they </w:t>
        </w:r>
      </w:ins>
      <w:ins w:id="99" w:author="See, Kevin (DFW)" w:date="2022-07-01T12:44:00Z">
        <w:r w:rsidR="003D1E62">
          <w:t>were no longer attached to fish</w:t>
        </w:r>
      </w:ins>
      <w:r>
        <w:t xml:space="preserve"> (22% </w:t>
      </w:r>
      <w:r>
        <w:lastRenderedPageBreak/>
        <w:t>of detected tags during microhabitat surveys), we hypothesiz</w:t>
      </w:r>
      <w:r>
        <w:t xml:space="preserve">e that tag antennas became entangled with physical habitat features when fish sought cover resulting in shed tags. Predation also likely contributed to the high tag recovery rate. Ideally, </w:t>
      </w:r>
      <w:commentRangeStart w:id="100"/>
      <w:r>
        <w:t xml:space="preserve">we would have had a larger sample size of habitat use observations </w:t>
      </w:r>
      <w:r>
        <w:t>for a more robust analysis and better representation of the population sampled.</w:t>
      </w:r>
      <w:commentRangeEnd w:id="100"/>
      <w:r w:rsidR="006D69FE">
        <w:rPr>
          <w:rStyle w:val="CommentReference"/>
        </w:rPr>
        <w:commentReference w:id="100"/>
      </w:r>
    </w:p>
    <w:p w14:paraId="1B4BD2C1" w14:textId="77777777" w:rsidR="002E72AE" w:rsidRDefault="00BB1AB9">
      <w:pPr>
        <w:pStyle w:val="BodyText"/>
      </w:pPr>
      <w:r>
        <w:t>Largely due to environmental conditions microhabitat use surveys were not always feasible during certain times of the winter or in certain sections of the river. When the river</w:t>
      </w:r>
      <w:r>
        <w:t xml:space="preserve"> was not navigable by boat due to surface ice, we were forced to conduct surveys by foot which limited access to only those areas where we had landowner permission. Also, river conditions prevented us from collecting all desired metrics (i.e., depth and ve</w:t>
      </w:r>
      <w:r>
        <w:t>locity) at all detected tag locations.</w:t>
      </w:r>
    </w:p>
    <w:p w14:paraId="1B4BD2C2" w14:textId="77777777" w:rsidR="002E72AE" w:rsidRDefault="00BB1AB9">
      <w:pPr>
        <w:pStyle w:val="Heading1"/>
      </w:pPr>
      <w:bookmarkStart w:id="101" w:name="literature-cited"/>
      <w:bookmarkEnd w:id="77"/>
      <w:bookmarkEnd w:id="82"/>
      <w:bookmarkEnd w:id="97"/>
      <w:r>
        <w:t>Literature Cited</w:t>
      </w:r>
    </w:p>
    <w:p w14:paraId="1B4BD2C3" w14:textId="77777777" w:rsidR="002E72AE" w:rsidRDefault="00BB1AB9">
      <w:pPr>
        <w:pStyle w:val="Bibliography"/>
      </w:pPr>
      <w:bookmarkStart w:id="102" w:name="ref-Bovee1986"/>
      <w:bookmarkStart w:id="103" w:name="refs"/>
      <w:r>
        <w:t>Bovee, K. D. 1986. Development and evaluation of habitat suitability criteria for use in the Instream Flow Incremental Methodolgy. Pages 235 pp. Instream Flow Paper 21. U.S. Fish Wildl. Serv. Biol. Re</w:t>
      </w:r>
      <w:r>
        <w:t>p. 86(7).</w:t>
      </w:r>
    </w:p>
    <w:p w14:paraId="1B4BD2C4" w14:textId="77777777" w:rsidR="002E72AE" w:rsidRDefault="00BB1AB9">
      <w:pPr>
        <w:pStyle w:val="Bibliography"/>
      </w:pPr>
      <w:bookmarkStart w:id="104" w:name="ref-Carmichael2019"/>
      <w:bookmarkEnd w:id="102"/>
      <w:r>
        <w:t>Carmichael, R. A., M. W. Ackerman, K. See, B. Lott, T. Mackay, and C. Beasley. 2019. Drone Assisted Stream Habitat (DASH) Protocol, DRAFT. Biomark, Applied Biological Services.</w:t>
      </w:r>
    </w:p>
    <w:p w14:paraId="1B4BD2C5" w14:textId="77777777" w:rsidR="002E72AE" w:rsidRDefault="00BB1AB9">
      <w:pPr>
        <w:pStyle w:val="Bibliography"/>
      </w:pPr>
      <w:bookmarkStart w:id="105" w:name="ref-Favrot2018"/>
      <w:bookmarkEnd w:id="104"/>
      <w:r>
        <w:t xml:space="preserve">Favrot, S. D., B. C. Jonasson, and J. T. Peterson. 2018. </w:t>
      </w:r>
      <w:hyperlink r:id="rId25">
        <w:r>
          <w:rPr>
            <w:rStyle w:val="Hyperlink"/>
          </w:rPr>
          <w:t>Fall and Winter Microhabitat Use and Suitability for Spring Chinook Salmon Parr in a U.S. Pacific Northwest River</w:t>
        </w:r>
      </w:hyperlink>
      <w:r>
        <w:t>. Transactions of the American Fisheries Society 147(1):151–170.</w:t>
      </w:r>
    </w:p>
    <w:p w14:paraId="1B4BD2C6" w14:textId="77777777" w:rsidR="002E72AE" w:rsidRDefault="00BB1AB9">
      <w:pPr>
        <w:pStyle w:val="Bibliography"/>
      </w:pPr>
      <w:bookmarkStart w:id="106" w:name="ref-Holleman2022"/>
      <w:bookmarkEnd w:id="105"/>
      <w:r>
        <w:t xml:space="preserve">Holleman, R. C., E. S. Gross, M. J. </w:t>
      </w:r>
      <w:r>
        <w:t xml:space="preserve">Thomas, A. L. Rypel, and N. A. Fangue. 2022. </w:t>
      </w:r>
      <w:hyperlink r:id="rId26">
        <w:r>
          <w:rPr>
            <w:rStyle w:val="Hyperlink"/>
          </w:rPr>
          <w:t>Swimming behavior of emigrating Chinook Salmon smolts</w:t>
        </w:r>
      </w:hyperlink>
      <w:r>
        <w:t>. PLOS ONE 17(3):e0263972.</w:t>
      </w:r>
    </w:p>
    <w:p w14:paraId="1B4BD2C7" w14:textId="77777777" w:rsidR="002E72AE" w:rsidRDefault="00BB1AB9">
      <w:pPr>
        <w:pStyle w:val="Bibliography"/>
      </w:pPr>
      <w:bookmarkStart w:id="107" w:name="ref-Huusko2007"/>
      <w:bookmarkEnd w:id="106"/>
      <w:r>
        <w:lastRenderedPageBreak/>
        <w:t xml:space="preserve">Huusko, A., L. Greenberg, M. Stickler, T. Linnansaari, M. Nykänen, </w:t>
      </w:r>
      <w:r>
        <w:t xml:space="preserve">T. Vehanen, S. Koljonen, P. Louhi, and K. Alfredsen. 2007. </w:t>
      </w:r>
      <w:hyperlink r:id="rId27">
        <w:r>
          <w:rPr>
            <w:rStyle w:val="Hyperlink"/>
          </w:rPr>
          <w:t>Life in the ice lane: The winter ecology of stream salmonids</w:t>
        </w:r>
      </w:hyperlink>
      <w:r>
        <w:t>. River Research and Applications 23(5):469–491.</w:t>
      </w:r>
    </w:p>
    <w:p w14:paraId="1B4BD2C8" w14:textId="77777777" w:rsidR="002E72AE" w:rsidRDefault="00BB1AB9">
      <w:pPr>
        <w:pStyle w:val="Bibliography"/>
      </w:pPr>
      <w:bookmarkStart w:id="108" w:name="ref-Johnson1980"/>
      <w:bookmarkEnd w:id="107"/>
      <w:r>
        <w:t xml:space="preserve">Johnson, D. H. 1980. </w:t>
      </w:r>
      <w:hyperlink r:id="rId28">
        <w:r>
          <w:rPr>
            <w:rStyle w:val="Hyperlink"/>
          </w:rPr>
          <w:t>The Comparison of Usage and Availability Measurements for Evaluating Resource Preference</w:t>
        </w:r>
      </w:hyperlink>
      <w:r>
        <w:t>. Ecology 61(1):65–71.</w:t>
      </w:r>
    </w:p>
    <w:p w14:paraId="1B4BD2C9" w14:textId="77777777" w:rsidR="002E72AE" w:rsidRDefault="00BB1AB9">
      <w:pPr>
        <w:pStyle w:val="Bibliography"/>
      </w:pPr>
      <w:bookmarkStart w:id="109" w:name="ref-McMahon1996"/>
      <w:bookmarkEnd w:id="108"/>
      <w:r>
        <w:t>McMahon, T. E., A. V. Zale, and D. J. Orth. 1996. Aquatic habitat measurements. Pages 83–120 B.R</w:t>
      </w:r>
      <w:r>
        <w:t>. Murphy and D.W. Willis, editors. Fisheries techniquesSecond. American Fisheries Society, Bethesda, Maryland.</w:t>
      </w:r>
    </w:p>
    <w:p w14:paraId="1B4BD2CA" w14:textId="77777777" w:rsidR="002E72AE" w:rsidRDefault="00BB1AB9">
      <w:pPr>
        <w:pStyle w:val="Bibliography"/>
      </w:pPr>
      <w:bookmarkStart w:id="110" w:name="ref-Newcomb2007"/>
      <w:bookmarkEnd w:id="109"/>
      <w:r>
        <w:t>Newcomb, T. J., D. J. Orth, and D. F. Stauffer. 2007. Habitat evaluation. Pages 843–886 C.S. Guy and M.L. Brown, editors. Analysis and interpreta</w:t>
      </w:r>
      <w:r>
        <w:t>tion of freshwater fisheries data. American Fisheries Society, Bethesda, Maryland.</w:t>
      </w:r>
    </w:p>
    <w:p w14:paraId="1B4BD2CB" w14:textId="77777777" w:rsidR="002E72AE" w:rsidRDefault="00BB1AB9">
      <w:pPr>
        <w:pStyle w:val="Bibliography"/>
      </w:pPr>
      <w:bookmarkStart w:id="111" w:name="ref-Pitlo1989"/>
      <w:bookmarkEnd w:id="110"/>
      <w:r>
        <w:t>Pitlo, J., Jr. 1989. Walleye spawning habitat in Pool 13 of the Upper Mississippi River. North American Journal of Fisheries Management 9:303–308.</w:t>
      </w:r>
    </w:p>
    <w:p w14:paraId="1B4BD2CC" w14:textId="77777777" w:rsidR="002E72AE" w:rsidRDefault="00BB1AB9">
      <w:pPr>
        <w:pStyle w:val="Bibliography"/>
      </w:pPr>
      <w:bookmarkStart w:id="112" w:name="ref-Rosenfeld2003"/>
      <w:bookmarkEnd w:id="111"/>
      <w:r>
        <w:t xml:space="preserve">Rosenfeld, J. 2003. </w:t>
      </w:r>
      <w:hyperlink r:id="rId29">
        <w:r>
          <w:rPr>
            <w:rStyle w:val="Hyperlink"/>
          </w:rPr>
          <w:t>Assessing the Habitat Requirements of Stream Fishes: An Overview and Evaluation of Different Approaches</w:t>
        </w:r>
      </w:hyperlink>
      <w:r>
        <w:t>. Transactions of the American Fisheries Society 132(5):953–968.</w:t>
      </w:r>
    </w:p>
    <w:p w14:paraId="1B4BD2CD" w14:textId="77777777" w:rsidR="002E72AE" w:rsidRDefault="00BB1AB9">
      <w:pPr>
        <w:pStyle w:val="Bibliography"/>
      </w:pPr>
      <w:bookmarkStart w:id="113" w:name="ref-Stanfield1998"/>
      <w:bookmarkEnd w:id="112"/>
      <w:r>
        <w:t xml:space="preserve">Stanfield, L. W., and M. L. Jones. 1998. A </w:t>
      </w:r>
      <w:r>
        <w:t>comparison of full-station visual and transect based methods of conducting habitat surveys in support of habitat suitability index models for southern Ontario. North American Journal of Fisheries Management 18:657–675.</w:t>
      </w:r>
      <w:bookmarkEnd w:id="101"/>
      <w:bookmarkEnd w:id="103"/>
      <w:bookmarkEnd w:id="113"/>
    </w:p>
    <w:sectPr w:rsidR="002E72AE"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e, Kevin (DFW)" w:date="2022-06-30T14:42:00Z" w:initials="SK(">
    <w:p w14:paraId="7C253132" w14:textId="54DB49A8" w:rsidR="00C92336" w:rsidRDefault="00C92336">
      <w:pPr>
        <w:pStyle w:val="CommentText"/>
      </w:pPr>
      <w:r>
        <w:rPr>
          <w:rStyle w:val="CommentReference"/>
        </w:rPr>
        <w:annotationRef/>
      </w:r>
      <w:r>
        <w:t>Citation needed?</w:t>
      </w:r>
    </w:p>
  </w:comment>
  <w:comment w:id="10" w:author="See, Kevin (DFW)" w:date="2022-06-30T16:21:00Z" w:initials="SK(">
    <w:p w14:paraId="387A5449" w14:textId="7BC00A7A" w:rsidR="00827D99" w:rsidRDefault="00827D99">
      <w:pPr>
        <w:pStyle w:val="CommentText"/>
      </w:pPr>
      <w:r>
        <w:rPr>
          <w:rStyle w:val="CommentReference"/>
        </w:rPr>
        <w:annotationRef/>
      </w:r>
      <w:r>
        <w:t xml:space="preserve">Depending on the audience, would it be useful to produce a map of the lower Lemhi, showing which sections were designated low/medium/high sinuosity? </w:t>
      </w:r>
    </w:p>
  </w:comment>
  <w:comment w:id="23" w:author="See, Kevin (DFW)" w:date="2022-07-01T12:26:00Z" w:initials="SK(">
    <w:p w14:paraId="54A9A756" w14:textId="3E39F26A" w:rsidR="00AF666A" w:rsidRDefault="00AF666A">
      <w:pPr>
        <w:pStyle w:val="CommentText"/>
      </w:pPr>
      <w:r>
        <w:rPr>
          <w:rStyle w:val="CommentReference"/>
        </w:rPr>
        <w:annotationRef/>
      </w:r>
      <w:r>
        <w:t xml:space="preserve">Do we need to describe in more detail exactly how these were measured? </w:t>
      </w:r>
      <w:r w:rsidR="005126A3">
        <w:t>What were the options for bank condition</w:t>
      </w:r>
      <w:r w:rsidR="00E92585">
        <w:t xml:space="preserve">, </w:t>
      </w:r>
      <w:r w:rsidR="005126A3">
        <w:t>substrate,</w:t>
      </w:r>
      <w:r w:rsidR="00E92585">
        <w:t xml:space="preserve"> cover type,</w:t>
      </w:r>
      <w:r w:rsidR="005126A3">
        <w:t xml:space="preserve"> what does concealment availability mean, </w:t>
      </w:r>
      <w:r w:rsidR="00E92585">
        <w:t xml:space="preserve">how was distance to cover measured? </w:t>
      </w:r>
    </w:p>
  </w:comment>
  <w:comment w:id="24" w:author="See, Kevin (DFW)" w:date="2022-06-30T16:22:00Z" w:initials="SK(">
    <w:p w14:paraId="2CC472A2" w14:textId="190DE478" w:rsidR="00A67301" w:rsidRDefault="00A67301">
      <w:pPr>
        <w:pStyle w:val="CommentText"/>
      </w:pPr>
      <w:r>
        <w:rPr>
          <w:rStyle w:val="CommentReference"/>
        </w:rPr>
        <w:annotationRef/>
      </w:r>
      <w:r>
        <w:t xml:space="preserve">Is there a citation for this? Even a “per. communication”? </w:t>
      </w:r>
    </w:p>
  </w:comment>
  <w:comment w:id="26" w:author="See, Kevin (DFW)" w:date="2022-06-30T16:23:00Z" w:initials="SK(">
    <w:p w14:paraId="73C1B03B" w14:textId="51646526" w:rsidR="001B5C22" w:rsidRDefault="001B5C22">
      <w:pPr>
        <w:pStyle w:val="CommentText"/>
      </w:pPr>
      <w:r>
        <w:rPr>
          <w:rStyle w:val="CommentReference"/>
        </w:rPr>
        <w:annotationRef/>
      </w:r>
      <w:r>
        <w:t>Are the PTAGIS codes necessary? I don’t see them mentioned anywhere else.</w:t>
      </w:r>
    </w:p>
  </w:comment>
  <w:comment w:id="29" w:author="See, Kevin (DFW)" w:date="2022-06-30T16:31:00Z" w:initials="SK(">
    <w:p w14:paraId="3CF69709" w14:textId="6517D79F" w:rsidR="00C81362" w:rsidRDefault="00C81362">
      <w:pPr>
        <w:pStyle w:val="CommentText"/>
      </w:pPr>
      <w:r>
        <w:rPr>
          <w:rStyle w:val="CommentReference"/>
        </w:rPr>
        <w:annotationRef/>
      </w:r>
      <w:r>
        <w:t xml:space="preserve">Just to be clear, this means that (99 – 74) 25 tag detections were designated as </w:t>
      </w:r>
      <w:r w:rsidR="000C47F8">
        <w:t>NOT applicable for habitat use (they were thrown out). Is that right?</w:t>
      </w:r>
    </w:p>
  </w:comment>
  <w:comment w:id="31" w:author="See, Kevin (DFW)" w:date="2022-06-30T16:28:00Z" w:initials="SK(">
    <w:p w14:paraId="653061AA" w14:textId="4DC2A20B" w:rsidR="00042C43" w:rsidRDefault="00630EEC">
      <w:pPr>
        <w:pStyle w:val="CommentText"/>
      </w:pPr>
      <w:r>
        <w:rPr>
          <w:rStyle w:val="CommentReference"/>
        </w:rPr>
        <w:annotationRef/>
      </w:r>
      <w:r w:rsidR="00914618">
        <w:t>Is there a better quality image available? Some of the text is blurry, and the red boxes are nearly impossible to read.</w:t>
      </w:r>
      <w:r w:rsidR="00042C43">
        <w:t xml:space="preserve"> </w:t>
      </w:r>
    </w:p>
  </w:comment>
  <w:comment w:id="33" w:author="See, Kevin (DFW)" w:date="2022-06-30T16:33:00Z" w:initials="SK(">
    <w:p w14:paraId="15E89770" w14:textId="0488FF92" w:rsidR="00E51B29" w:rsidRDefault="00E51B29">
      <w:pPr>
        <w:pStyle w:val="CommentText"/>
      </w:pPr>
      <w:r>
        <w:rPr>
          <w:rStyle w:val="CommentReference"/>
        </w:rPr>
        <w:annotationRef/>
      </w:r>
      <w:r>
        <w:t>Consider moving this to right after the Habitat Availability section.</w:t>
      </w:r>
    </w:p>
  </w:comment>
  <w:comment w:id="43" w:author="See, Kevin (DFW)" w:date="2022-07-01T12:01:00Z" w:initials="SK(">
    <w:p w14:paraId="56690312" w14:textId="395A6A60" w:rsidR="00952223" w:rsidRDefault="00952223">
      <w:pPr>
        <w:pStyle w:val="CommentText"/>
      </w:pPr>
      <w:r>
        <w:rPr>
          <w:rStyle w:val="CommentReference"/>
        </w:rPr>
        <w:annotationRef/>
      </w:r>
      <w:r>
        <w:t>The Mann Whitney U test</w:t>
      </w:r>
      <w:r w:rsidR="00D564C6">
        <w:t xml:space="preserve"> might also be appropriate as it’s a non-parametric test.</w:t>
      </w:r>
    </w:p>
  </w:comment>
  <w:comment w:id="42" w:author="See, Kevin (DFW)" w:date="2022-06-30T17:31:00Z" w:initials="SK(">
    <w:p w14:paraId="65BCB92C" w14:textId="4655926C" w:rsidR="001E1B32" w:rsidRDefault="001E1B32">
      <w:pPr>
        <w:pStyle w:val="CommentText"/>
      </w:pPr>
      <w:r>
        <w:rPr>
          <w:rStyle w:val="CommentReference"/>
        </w:rPr>
        <w:annotationRef/>
      </w:r>
      <w:r w:rsidR="00475E56">
        <w:t xml:space="preserve">We haven’t done this yet, but this would be the way to statistically test those distributions. To date, we just examined them visually and said, “Yeah, those look the same”. I can’t do it myself, because I don’t have access to the data </w:t>
      </w:r>
      <w:r w:rsidR="00797CE7">
        <w:t>on whatever S: drive the Rmarkdown doc points to. But it’s a simple R function (ks.test)</w:t>
      </w:r>
    </w:p>
  </w:comment>
  <w:comment w:id="58" w:author="See, Kevin (DFW)" w:date="2022-07-01T11:52:00Z" w:initials="SK(">
    <w:p w14:paraId="4BF79944" w14:textId="7AF80AB9" w:rsidR="00DA5589" w:rsidRDefault="00DA5589">
      <w:pPr>
        <w:pStyle w:val="CommentText"/>
      </w:pPr>
      <w:r>
        <w:rPr>
          <w:rStyle w:val="CommentReference"/>
        </w:rPr>
        <w:annotationRef/>
      </w:r>
      <w:r>
        <w:t xml:space="preserve">Why not use the same multinomial test as for the channel unit types, but combined across the entire </w:t>
      </w:r>
      <w:r w:rsidR="00276059">
        <w:t>lower Lemhi? We’d be comparing the proportion of low/med/high sinuosity classes based on all the possible centerline points with the proportion of use points in low/med/high sinuosity classes.</w:t>
      </w:r>
    </w:p>
  </w:comment>
  <w:comment w:id="60" w:author="See, Kevin (DFW)" w:date="2022-07-01T10:15:00Z" w:initials="SK(">
    <w:p w14:paraId="4E41EDD9" w14:textId="6EE5E424" w:rsidR="00A77F34" w:rsidRDefault="00A77F34">
      <w:pPr>
        <w:pStyle w:val="CommentText"/>
      </w:pPr>
      <w:r>
        <w:rPr>
          <w:rStyle w:val="CommentReference"/>
        </w:rPr>
        <w:annotationRef/>
      </w:r>
      <w:r w:rsidR="00987FDF">
        <w:t xml:space="preserve">For depth and velocity, would it make more sense to use ALL the points from the 2D flow model to characterize available habitat? </w:t>
      </w:r>
      <w:r w:rsidR="0075501B">
        <w:t>If we do that, I think we can avoid the need to split the available habitat into sinuosity classes.</w:t>
      </w:r>
      <w:r w:rsidR="00185D74">
        <w:t xml:space="preserve"> Just a single two-sample t-test </w:t>
      </w:r>
    </w:p>
  </w:comment>
  <w:comment w:id="68" w:author="See, Kevin (DFW)" w:date="2022-07-01T11:54:00Z" w:initials="SK(">
    <w:p w14:paraId="214E9012" w14:textId="56472536" w:rsidR="002E356B" w:rsidRDefault="002E356B">
      <w:pPr>
        <w:pStyle w:val="CommentText"/>
      </w:pPr>
      <w:r>
        <w:rPr>
          <w:rStyle w:val="CommentReference"/>
        </w:rPr>
        <w:annotationRef/>
      </w:r>
      <w:r>
        <w:t xml:space="preserve">We tested all the other habitat metrics with some kind of statistical test, we should do the same for sinuosity classes. </w:t>
      </w:r>
    </w:p>
  </w:comment>
  <w:comment w:id="71" w:author="See, Kevin (DFW)" w:date="2022-07-01T11:58:00Z" w:initials="SK(">
    <w:p w14:paraId="6F235027" w14:textId="3FABF032" w:rsidR="007D54C6" w:rsidRDefault="007D54C6">
      <w:pPr>
        <w:pStyle w:val="CommentText"/>
      </w:pPr>
      <w:r>
        <w:rPr>
          <w:rStyle w:val="CommentReference"/>
        </w:rPr>
        <w:annotationRef/>
      </w:r>
      <w:r>
        <w:t>If we’re going to discuss the similarity of distributions, it might be worth performing a KS test</w:t>
      </w:r>
      <w:r w:rsidR="00DC3CF9">
        <w:t xml:space="preserve"> or a non-parametric Mann Whitney U test</w:t>
      </w:r>
      <w:r w:rsidR="00A15B45">
        <w:t xml:space="preserve"> to see if they are the same distribution. </w:t>
      </w:r>
    </w:p>
  </w:comment>
  <w:comment w:id="70" w:author="See, Kevin (DFW)" w:date="2022-07-01T11:55:00Z" w:initials="SK(">
    <w:p w14:paraId="3356C74B" w14:textId="69A3FDC6" w:rsidR="009D56BB" w:rsidRDefault="009D56BB">
      <w:pPr>
        <w:pStyle w:val="CommentText"/>
      </w:pPr>
      <w:r>
        <w:rPr>
          <w:rStyle w:val="CommentReference"/>
        </w:rPr>
        <w:annotationRef/>
      </w:r>
      <w:r>
        <w:t xml:space="preserve">Did you try breaking this out by sinuosity class? </w:t>
      </w:r>
      <w:r w:rsidR="00B465DD">
        <w:t xml:space="preserve">I wonder if fish “use” depth and velocity differently in different sinuosity classes. </w:t>
      </w:r>
      <w:r w:rsidR="00712B0E">
        <w:t>Also, if we stick with only using the “available” depths and velocities from the sampled transects, we should definitely split it up by sinuosity classes for analysis.</w:t>
      </w:r>
    </w:p>
  </w:comment>
  <w:comment w:id="72" w:author="See, Kevin (DFW)" w:date="2022-07-01T12:03:00Z" w:initials="SK(">
    <w:p w14:paraId="5BBC3062" w14:textId="1A0D7980" w:rsidR="00907B9D" w:rsidRDefault="00907B9D">
      <w:pPr>
        <w:pStyle w:val="CommentText"/>
      </w:pPr>
      <w:r>
        <w:rPr>
          <w:rStyle w:val="CommentReference"/>
        </w:rPr>
        <w:annotationRef/>
      </w:r>
      <w:r w:rsidR="0010232C">
        <w:t>Again, we need to either use all the velocity estimates from the 2D model to characterize available habitat, or break out the analysis into sinuosity classes.</w:t>
      </w:r>
    </w:p>
  </w:comment>
  <w:comment w:id="75" w:author="See, Kevin (DFW)" w:date="2022-07-01T12:24:00Z" w:initials="SK(">
    <w:p w14:paraId="3ACECCB0" w14:textId="43887496" w:rsidR="0050652B" w:rsidRDefault="0050652B">
      <w:pPr>
        <w:pStyle w:val="CommentText"/>
      </w:pPr>
      <w:r>
        <w:rPr>
          <w:rStyle w:val="CommentReference"/>
        </w:rPr>
        <w:annotationRef/>
      </w:r>
      <w:r>
        <w:t>Probably need to explain a little why the high sin</w:t>
      </w:r>
      <w:r w:rsidR="008F3FBA">
        <w:t xml:space="preserve">uosity wasn’t significantly different, because Figure 7 makes it look like it’s different. I’m guessing it’s a sample size issue? </w:t>
      </w:r>
    </w:p>
  </w:comment>
  <w:comment w:id="84" w:author="See, Kevin (DFW)" w:date="2022-07-01T12:31:00Z" w:initials="SK(">
    <w:p w14:paraId="0A1A83B3" w14:textId="5C1205DB" w:rsidR="003A2670" w:rsidRDefault="003A2670">
      <w:pPr>
        <w:pStyle w:val="CommentText"/>
      </w:pPr>
      <w:r>
        <w:rPr>
          <w:rStyle w:val="CommentReference"/>
        </w:rPr>
        <w:annotationRef/>
      </w:r>
      <w:r>
        <w:t xml:space="preserve">Again, this discussion might benefit from a map showing the distribution of sinuosity classes. Were the high sinuosity areas clumped together, or </w:t>
      </w:r>
      <w:r w:rsidR="006717F5">
        <w:t xml:space="preserve">did reaches flip between classes frequently? I would suspect that if the high sinuosity reaches were all located in the same area, maybe </w:t>
      </w:r>
      <w:r w:rsidR="00B24212">
        <w:t>we’d see more fish selecting that area, but if they are distributed more uniformly across the lower Lemhi, perhaps fish aren’t cuing in to any signal provide by the high sinuosity, and are cuing into more microhabitat signals (e.g. pools).</w:t>
      </w:r>
    </w:p>
  </w:comment>
  <w:comment w:id="86" w:author="See, Kevin (DFW)" w:date="2022-07-01T12:34:00Z" w:initials="SK(">
    <w:p w14:paraId="6F41FFC6" w14:textId="608BD2DC" w:rsidR="00BB6EF0" w:rsidRDefault="00BB6EF0">
      <w:pPr>
        <w:pStyle w:val="CommentText"/>
      </w:pPr>
      <w:r>
        <w:rPr>
          <w:rStyle w:val="CommentReference"/>
        </w:rPr>
        <w:annotationRef/>
      </w:r>
      <w:r>
        <w:t>Is there a maximum depth that could be measured safely? What if we assigned those missing depths a minimum value (they must be at LEAST this deep, otherwise we could have measured them)</w:t>
      </w:r>
      <w:r w:rsidR="009840AE">
        <w:t xml:space="preserve">, and then re-ran the analysis. </w:t>
      </w:r>
    </w:p>
  </w:comment>
  <w:comment w:id="87" w:author="See, Kevin (DFW)" w:date="2022-07-01T12:35:00Z" w:initials="SK(">
    <w:p w14:paraId="4922219A" w14:textId="148777E6" w:rsidR="008C4CD5" w:rsidRDefault="008C4CD5">
      <w:pPr>
        <w:pStyle w:val="CommentText"/>
      </w:pPr>
      <w:r>
        <w:rPr>
          <w:rStyle w:val="CommentReference"/>
        </w:rPr>
        <w:annotationRef/>
      </w:r>
      <w:r>
        <w:t xml:space="preserve">Could we measure velocities at every point? </w:t>
      </w:r>
      <w:r w:rsidR="00E74D6C">
        <w:t>If so, it’s worth mentioning that fact as justification for why we think the available/use difference in velocity is more valid that for depth.</w:t>
      </w:r>
    </w:p>
  </w:comment>
  <w:comment w:id="88" w:author="See, Kevin (DFW)" w:date="2022-07-01T12:37:00Z" w:initials="SK(">
    <w:p w14:paraId="55860CB1" w14:textId="237F3A83" w:rsidR="005C4E4C" w:rsidRDefault="005C4E4C">
      <w:pPr>
        <w:pStyle w:val="CommentText"/>
      </w:pPr>
      <w:r>
        <w:rPr>
          <w:rStyle w:val="CommentReference"/>
        </w:rPr>
        <w:annotationRef/>
      </w:r>
      <w:r>
        <w:t xml:space="preserve">This seems pretty interesting, and worth a follow up sentence or two. </w:t>
      </w:r>
      <w:r w:rsidR="003F663C">
        <w:t xml:space="preserve">Can we compute the median available velocity? Or determine what quantile of available </w:t>
      </w:r>
      <w:r w:rsidR="009545CC">
        <w:t>habitat hits 0.67 m/s? Then we could say something like “This means that x% of the lower Lemhi is unsuitable habitat for juvenile Chinook, based solely on velocity.”</w:t>
      </w:r>
    </w:p>
  </w:comment>
  <w:comment w:id="92" w:author="See, Kevin (DFW)" w:date="2022-07-01T12:39:00Z" w:initials="SK(">
    <w:p w14:paraId="7E114191" w14:textId="08304C73" w:rsidR="009B79F6" w:rsidRDefault="009B79F6">
      <w:pPr>
        <w:pStyle w:val="CommentText"/>
      </w:pPr>
      <w:r>
        <w:rPr>
          <w:rStyle w:val="CommentReference"/>
        </w:rPr>
        <w:annotationRef/>
      </w:r>
      <w:r>
        <w:t xml:space="preserve">Can we say something about which channel unit types they are </w:t>
      </w:r>
      <w:r w:rsidR="002D1248">
        <w:t>selecting at a lower frequency? There must be a tradeoff somewhere.</w:t>
      </w:r>
    </w:p>
  </w:comment>
  <w:comment w:id="100" w:author="See, Kevin (DFW)" w:date="2022-07-01T12:45:00Z" w:initials="SK(">
    <w:p w14:paraId="159BD00A" w14:textId="1766D725" w:rsidR="006D69FE" w:rsidRDefault="006D69FE">
      <w:pPr>
        <w:pStyle w:val="CommentText"/>
      </w:pPr>
      <w:r>
        <w:rPr>
          <w:rStyle w:val="CommentReference"/>
        </w:rPr>
        <w:annotationRef/>
      </w:r>
      <w:r w:rsidR="006B23A3">
        <w:t xml:space="preserve">While folks like me ALWAYS want larger sample sizes; 74 “use” locations is not </w:t>
      </w:r>
      <w:r w:rsidR="005179A7">
        <w:t xml:space="preserve">a tiny number. </w:t>
      </w:r>
      <w:r w:rsidR="00232E80">
        <w:t>I wouldn’t downplay these results too much because of that</w:t>
      </w:r>
      <w:r w:rsidR="00E060A2">
        <w:t xml:space="preserve"> sample size. The concerns over live/dead fish calls are legit.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253132" w15:done="0"/>
  <w15:commentEx w15:paraId="387A5449" w15:done="0"/>
  <w15:commentEx w15:paraId="54A9A756" w15:done="0"/>
  <w15:commentEx w15:paraId="2CC472A2" w15:done="0"/>
  <w15:commentEx w15:paraId="73C1B03B" w15:done="0"/>
  <w15:commentEx w15:paraId="3CF69709" w15:done="0"/>
  <w15:commentEx w15:paraId="653061AA" w15:done="0"/>
  <w15:commentEx w15:paraId="15E89770" w15:done="0"/>
  <w15:commentEx w15:paraId="56690312" w15:done="0"/>
  <w15:commentEx w15:paraId="65BCB92C" w15:done="0"/>
  <w15:commentEx w15:paraId="4BF79944" w15:done="0"/>
  <w15:commentEx w15:paraId="4E41EDD9" w15:done="0"/>
  <w15:commentEx w15:paraId="214E9012" w15:done="0"/>
  <w15:commentEx w15:paraId="6F235027" w15:done="0"/>
  <w15:commentEx w15:paraId="3356C74B" w15:done="0"/>
  <w15:commentEx w15:paraId="5BBC3062" w15:done="0"/>
  <w15:commentEx w15:paraId="3ACECCB0" w15:done="0"/>
  <w15:commentEx w15:paraId="0A1A83B3" w15:done="0"/>
  <w15:commentEx w15:paraId="6F41FFC6" w15:done="0"/>
  <w15:commentEx w15:paraId="4922219A" w15:done="0"/>
  <w15:commentEx w15:paraId="55860CB1" w15:done="0"/>
  <w15:commentEx w15:paraId="7E114191" w15:done="0"/>
  <w15:commentEx w15:paraId="159BD0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834CD" w16cex:dateUtc="2022-06-30T21:42:00Z"/>
  <w16cex:commentExtensible w16cex:durableId="26684C02" w16cex:dateUtc="2022-06-30T23:21:00Z"/>
  <w16cex:commentExtensible w16cex:durableId="26696675" w16cex:dateUtc="2022-07-01T19:26:00Z"/>
  <w16cex:commentExtensible w16cex:durableId="26684C48" w16cex:dateUtc="2022-06-30T23:22:00Z"/>
  <w16cex:commentExtensible w16cex:durableId="26684C96" w16cex:dateUtc="2022-06-30T23:23:00Z"/>
  <w16cex:commentExtensible w16cex:durableId="26684E6C" w16cex:dateUtc="2022-06-30T23:31:00Z"/>
  <w16cex:commentExtensible w16cex:durableId="26684DC2" w16cex:dateUtc="2022-06-30T23:28:00Z"/>
  <w16cex:commentExtensible w16cex:durableId="26684ED6" w16cex:dateUtc="2022-06-30T23:33:00Z"/>
  <w16cex:commentExtensible w16cex:durableId="266960B3" w16cex:dateUtc="2022-07-01T19:01:00Z"/>
  <w16cex:commentExtensible w16cex:durableId="26685C8F" w16cex:dateUtc="2022-07-01T00:31:00Z"/>
  <w16cex:commentExtensible w16cex:durableId="26695E7C" w16cex:dateUtc="2022-07-01T18:52:00Z"/>
  <w16cex:commentExtensible w16cex:durableId="266947BC" w16cex:dateUtc="2022-07-01T17:15:00Z"/>
  <w16cex:commentExtensible w16cex:durableId="26695EDE" w16cex:dateUtc="2022-07-01T18:54:00Z"/>
  <w16cex:commentExtensible w16cex:durableId="26695FFB" w16cex:dateUtc="2022-07-01T18:58:00Z"/>
  <w16cex:commentExtensible w16cex:durableId="26695F20" w16cex:dateUtc="2022-07-01T18:55:00Z"/>
  <w16cex:commentExtensible w16cex:durableId="2669610D" w16cex:dateUtc="2022-07-01T19:03:00Z"/>
  <w16cex:commentExtensible w16cex:durableId="2669660A" w16cex:dateUtc="2022-07-01T19:24:00Z"/>
  <w16cex:commentExtensible w16cex:durableId="26696793" w16cex:dateUtc="2022-07-01T19:31:00Z"/>
  <w16cex:commentExtensible w16cex:durableId="2669684A" w16cex:dateUtc="2022-07-01T19:34:00Z"/>
  <w16cex:commentExtensible w16cex:durableId="266968AD" w16cex:dateUtc="2022-07-01T19:35:00Z"/>
  <w16cex:commentExtensible w16cex:durableId="266968FF" w16cex:dateUtc="2022-07-01T19:37:00Z"/>
  <w16cex:commentExtensible w16cex:durableId="2669698E" w16cex:dateUtc="2022-07-01T19:39:00Z"/>
  <w16cex:commentExtensible w16cex:durableId="26696AED" w16cex:dateUtc="2022-07-01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253132" w16cid:durableId="266834CD"/>
  <w16cid:commentId w16cid:paraId="387A5449" w16cid:durableId="26684C02"/>
  <w16cid:commentId w16cid:paraId="54A9A756" w16cid:durableId="26696675"/>
  <w16cid:commentId w16cid:paraId="2CC472A2" w16cid:durableId="26684C48"/>
  <w16cid:commentId w16cid:paraId="73C1B03B" w16cid:durableId="26684C96"/>
  <w16cid:commentId w16cid:paraId="3CF69709" w16cid:durableId="26684E6C"/>
  <w16cid:commentId w16cid:paraId="653061AA" w16cid:durableId="26684DC2"/>
  <w16cid:commentId w16cid:paraId="15E89770" w16cid:durableId="26684ED6"/>
  <w16cid:commentId w16cid:paraId="56690312" w16cid:durableId="266960B3"/>
  <w16cid:commentId w16cid:paraId="65BCB92C" w16cid:durableId="26685C8F"/>
  <w16cid:commentId w16cid:paraId="4BF79944" w16cid:durableId="26695E7C"/>
  <w16cid:commentId w16cid:paraId="4E41EDD9" w16cid:durableId="266947BC"/>
  <w16cid:commentId w16cid:paraId="214E9012" w16cid:durableId="26695EDE"/>
  <w16cid:commentId w16cid:paraId="6F235027" w16cid:durableId="26695FFB"/>
  <w16cid:commentId w16cid:paraId="3356C74B" w16cid:durableId="26695F20"/>
  <w16cid:commentId w16cid:paraId="5BBC3062" w16cid:durableId="2669610D"/>
  <w16cid:commentId w16cid:paraId="3ACECCB0" w16cid:durableId="2669660A"/>
  <w16cid:commentId w16cid:paraId="0A1A83B3" w16cid:durableId="26696793"/>
  <w16cid:commentId w16cid:paraId="6F41FFC6" w16cid:durableId="2669684A"/>
  <w16cid:commentId w16cid:paraId="4922219A" w16cid:durableId="266968AD"/>
  <w16cid:commentId w16cid:paraId="55860CB1" w16cid:durableId="266968FF"/>
  <w16cid:commentId w16cid:paraId="7E114191" w16cid:durableId="2669698E"/>
  <w16cid:commentId w16cid:paraId="159BD00A" w16cid:durableId="26696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D1B25" w14:textId="77777777" w:rsidR="00BB1AB9" w:rsidRDefault="00BB1AB9">
      <w:pPr>
        <w:spacing w:after="0" w:line="240" w:lineRule="auto"/>
      </w:pPr>
      <w:r>
        <w:separator/>
      </w:r>
    </w:p>
  </w:endnote>
  <w:endnote w:type="continuationSeparator" w:id="0">
    <w:p w14:paraId="6A24DA10" w14:textId="77777777" w:rsidR="00BB1AB9" w:rsidRDefault="00BB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33D7F" w14:textId="77777777" w:rsidR="00BB1AB9" w:rsidRDefault="00BB1AB9">
      <w:r>
        <w:separator/>
      </w:r>
    </w:p>
  </w:footnote>
  <w:footnote w:type="continuationSeparator" w:id="0">
    <w:p w14:paraId="4C98DC10" w14:textId="77777777" w:rsidR="00BB1AB9" w:rsidRDefault="00BB1A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B2213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F83477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 w:numId="15">
    <w:abstractNumId w:val="12"/>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72AE"/>
    <w:rsid w:val="00042C43"/>
    <w:rsid w:val="000957BB"/>
    <w:rsid w:val="000B13D1"/>
    <w:rsid w:val="000C47F8"/>
    <w:rsid w:val="000E7919"/>
    <w:rsid w:val="0010232C"/>
    <w:rsid w:val="00112E3F"/>
    <w:rsid w:val="00163032"/>
    <w:rsid w:val="00185D74"/>
    <w:rsid w:val="001B5C22"/>
    <w:rsid w:val="001E1B32"/>
    <w:rsid w:val="001F21F8"/>
    <w:rsid w:val="00226774"/>
    <w:rsid w:val="00232E80"/>
    <w:rsid w:val="00276059"/>
    <w:rsid w:val="002D1248"/>
    <w:rsid w:val="002E356B"/>
    <w:rsid w:val="002E72AE"/>
    <w:rsid w:val="00341F10"/>
    <w:rsid w:val="003873B4"/>
    <w:rsid w:val="0039574E"/>
    <w:rsid w:val="003A2670"/>
    <w:rsid w:val="003D1E62"/>
    <w:rsid w:val="003F663C"/>
    <w:rsid w:val="00475E56"/>
    <w:rsid w:val="004C1565"/>
    <w:rsid w:val="0050652B"/>
    <w:rsid w:val="005126A3"/>
    <w:rsid w:val="005179A7"/>
    <w:rsid w:val="00547BC7"/>
    <w:rsid w:val="00556FEF"/>
    <w:rsid w:val="00561DF1"/>
    <w:rsid w:val="005C4E4C"/>
    <w:rsid w:val="00630EEC"/>
    <w:rsid w:val="0063687B"/>
    <w:rsid w:val="006652C7"/>
    <w:rsid w:val="006717F5"/>
    <w:rsid w:val="00676F3D"/>
    <w:rsid w:val="006B23A3"/>
    <w:rsid w:val="006D69FE"/>
    <w:rsid w:val="006E20A2"/>
    <w:rsid w:val="00712B0E"/>
    <w:rsid w:val="007543B8"/>
    <w:rsid w:val="0075501B"/>
    <w:rsid w:val="0078234B"/>
    <w:rsid w:val="0079148C"/>
    <w:rsid w:val="00797CE7"/>
    <w:rsid w:val="007B501A"/>
    <w:rsid w:val="007C081C"/>
    <w:rsid w:val="007D54C6"/>
    <w:rsid w:val="00827D99"/>
    <w:rsid w:val="008C4CD5"/>
    <w:rsid w:val="008C76D1"/>
    <w:rsid w:val="008F3FBA"/>
    <w:rsid w:val="00907B9D"/>
    <w:rsid w:val="00914618"/>
    <w:rsid w:val="00952223"/>
    <w:rsid w:val="009545CC"/>
    <w:rsid w:val="009840AE"/>
    <w:rsid w:val="00987FDF"/>
    <w:rsid w:val="009B79F6"/>
    <w:rsid w:val="009D56BB"/>
    <w:rsid w:val="00A15B45"/>
    <w:rsid w:val="00A557C1"/>
    <w:rsid w:val="00A67301"/>
    <w:rsid w:val="00A77F34"/>
    <w:rsid w:val="00A86252"/>
    <w:rsid w:val="00AD6689"/>
    <w:rsid w:val="00AE2846"/>
    <w:rsid w:val="00AF666A"/>
    <w:rsid w:val="00B24212"/>
    <w:rsid w:val="00B465DD"/>
    <w:rsid w:val="00BB1AB9"/>
    <w:rsid w:val="00BB6EF0"/>
    <w:rsid w:val="00C74A35"/>
    <w:rsid w:val="00C81362"/>
    <w:rsid w:val="00C92336"/>
    <w:rsid w:val="00CF1F44"/>
    <w:rsid w:val="00D326CA"/>
    <w:rsid w:val="00D4121B"/>
    <w:rsid w:val="00D564C6"/>
    <w:rsid w:val="00D710DF"/>
    <w:rsid w:val="00DA5589"/>
    <w:rsid w:val="00DC3CF9"/>
    <w:rsid w:val="00DF7009"/>
    <w:rsid w:val="00E060A2"/>
    <w:rsid w:val="00E51B29"/>
    <w:rsid w:val="00E5690C"/>
    <w:rsid w:val="00E71082"/>
    <w:rsid w:val="00E741C6"/>
    <w:rsid w:val="00E74D6C"/>
    <w:rsid w:val="00E92585"/>
    <w:rsid w:val="00EB3D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BD20B"/>
  <w15:docId w15:val="{0BBF08BC-3F0C-469D-917D-80E078B0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character" w:styleId="CommentReference">
    <w:name w:val="annotation reference"/>
    <w:basedOn w:val="DefaultParagraphFont"/>
    <w:semiHidden/>
    <w:unhideWhenUsed/>
    <w:rsid w:val="00C92336"/>
    <w:rPr>
      <w:sz w:val="16"/>
      <w:szCs w:val="16"/>
    </w:rPr>
  </w:style>
  <w:style w:type="paragraph" w:styleId="CommentText">
    <w:name w:val="annotation text"/>
    <w:basedOn w:val="Normal"/>
    <w:link w:val="CommentTextChar"/>
    <w:unhideWhenUsed/>
    <w:rsid w:val="00C92336"/>
    <w:pPr>
      <w:spacing w:line="240" w:lineRule="auto"/>
    </w:pPr>
    <w:rPr>
      <w:sz w:val="20"/>
      <w:szCs w:val="20"/>
    </w:rPr>
  </w:style>
  <w:style w:type="character" w:customStyle="1" w:styleId="CommentTextChar">
    <w:name w:val="Comment Text Char"/>
    <w:basedOn w:val="DefaultParagraphFont"/>
    <w:link w:val="CommentText"/>
    <w:rsid w:val="00C92336"/>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92336"/>
    <w:rPr>
      <w:b/>
      <w:bCs/>
    </w:rPr>
  </w:style>
  <w:style w:type="character" w:customStyle="1" w:styleId="CommentSubjectChar">
    <w:name w:val="Comment Subject Char"/>
    <w:basedOn w:val="CommentTextChar"/>
    <w:link w:val="CommentSubject"/>
    <w:semiHidden/>
    <w:rsid w:val="00C92336"/>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3161">
      <w:bodyDiv w:val="1"/>
      <w:marLeft w:val="0"/>
      <w:marRight w:val="0"/>
      <w:marTop w:val="0"/>
      <w:marBottom w:val="0"/>
      <w:divBdr>
        <w:top w:val="none" w:sz="0" w:space="0" w:color="auto"/>
        <w:left w:val="none" w:sz="0" w:space="0" w:color="auto"/>
        <w:bottom w:val="none" w:sz="0" w:space="0" w:color="auto"/>
        <w:right w:val="none" w:sz="0" w:space="0" w:color="auto"/>
      </w:divBdr>
    </w:div>
    <w:div w:id="1344819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lley.mackey@mthoodenvironmental.com" TargetMode="Externa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yperlink" Target="https://doi.org/10.1371/journal.pone.0263972"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mailto:tulley.mackey@mthoodenvironmental.com" TargetMode="External"/><Relationship Id="rId12" Type="http://schemas.openxmlformats.org/officeDocument/2006/relationships/hyperlink" Target="mailto:mike.ackerman@mthoodenvironmental.com" TargetMode="External"/><Relationship Id="rId17" Type="http://schemas.openxmlformats.org/officeDocument/2006/relationships/image" Target="media/image1.jpg"/><Relationship Id="rId25" Type="http://schemas.openxmlformats.org/officeDocument/2006/relationships/hyperlink" Target="https://doi.org/10.1002/tafs.10011"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4.png"/><Relationship Id="rId29" Type="http://schemas.openxmlformats.org/officeDocument/2006/relationships/hyperlink" Target="https://doi.org/10.1577/T01-1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ke.ackerman@mthoodenvironmental.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7.png"/><Relationship Id="rId28" Type="http://schemas.openxmlformats.org/officeDocument/2006/relationships/hyperlink" Target="https://doi.org/10.2307/1937156" TargetMode="External"/><Relationship Id="rId10" Type="http://schemas.openxmlformats.org/officeDocument/2006/relationships/hyperlink" Target="mailto:Nicholas.Porter@merck.com" TargetMode="External"/><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Nicholas.Porter@merck.com" TargetMode="Externa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hyperlink" Target="https://doi.org/10.1002/rra.99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1659</TotalTime>
  <Pages>29</Pages>
  <Words>4749</Words>
  <Characters>27070</Characters>
  <Application>Microsoft Office Word</Application>
  <DocSecurity>0</DocSecurity>
  <Lines>225</Lines>
  <Paragraphs>63</Paragraphs>
  <ScaleCrop>false</ScaleCrop>
  <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Tulley Mackey1,✉, Kevin E. See2, Nick Porter3,✉, Mike Hall3, Richie Carmichael3, and Michael W. Ackerman4,✉</dc:creator>
  <cp:keywords/>
  <cp:lastModifiedBy>See, Kevin (DFW)</cp:lastModifiedBy>
  <cp:revision>91</cp:revision>
  <dcterms:created xsi:type="dcterms:W3CDTF">2022-06-30T16:32:00Z</dcterms:created>
  <dcterms:modified xsi:type="dcterms:W3CDTF">2022-07-01T20:12:00Z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21 June, 2022</vt:lpwstr>
  </property>
  <property fmtid="{D5CDD505-2E9C-101B-9397-08002B2CF9AE}" pid="6" name="output">
    <vt:lpwstr/>
  </property>
  <property fmtid="{D5CDD505-2E9C-101B-9397-08002B2CF9AE}" pid="7" name="MSIP_Label_45011977-b912-4387-97a4-f4c94a801377_Enabled">
    <vt:lpwstr>true</vt:lpwstr>
  </property>
  <property fmtid="{D5CDD505-2E9C-101B-9397-08002B2CF9AE}" pid="8" name="MSIP_Label_45011977-b912-4387-97a4-f4c94a801377_SetDate">
    <vt:lpwstr>2022-06-30T16:32:21Z</vt:lpwstr>
  </property>
  <property fmtid="{D5CDD505-2E9C-101B-9397-08002B2CF9AE}" pid="9" name="MSIP_Label_45011977-b912-4387-97a4-f4c94a801377_Method">
    <vt:lpwstr>Standard</vt:lpwstr>
  </property>
  <property fmtid="{D5CDD505-2E9C-101B-9397-08002B2CF9AE}" pid="10" name="MSIP_Label_45011977-b912-4387-97a4-f4c94a801377_Name">
    <vt:lpwstr>Uncategorized Data</vt:lpwstr>
  </property>
  <property fmtid="{D5CDD505-2E9C-101B-9397-08002B2CF9AE}" pid="11" name="MSIP_Label_45011977-b912-4387-97a4-f4c94a801377_SiteId">
    <vt:lpwstr>11d0e217-264e-400a-8ba0-57dcc127d72d</vt:lpwstr>
  </property>
  <property fmtid="{D5CDD505-2E9C-101B-9397-08002B2CF9AE}" pid="12" name="MSIP_Label_45011977-b912-4387-97a4-f4c94a801377_ActionId">
    <vt:lpwstr>1ab31330-703e-4c52-8c8a-65a4a0939c11</vt:lpwstr>
  </property>
  <property fmtid="{D5CDD505-2E9C-101B-9397-08002B2CF9AE}" pid="13" name="MSIP_Label_45011977-b912-4387-97a4-f4c94a801377_ContentBits">
    <vt:lpwstr>0</vt:lpwstr>
  </property>
</Properties>
</file>